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52659" w14:textId="2564BED3" w:rsidR="00941D93" w:rsidRDefault="00D40407">
      <w:pPr>
        <w:pStyle w:val="Title"/>
      </w:pPr>
      <w:proofErr w:type="spellStart"/>
      <w:r>
        <w:t>dbEdit</w:t>
      </w:r>
      <w:proofErr w:type="spellEnd"/>
      <w:r>
        <w:t xml:space="preserve"> Program</w:t>
      </w:r>
    </w:p>
    <w:p w14:paraId="329D13D4" w14:textId="4B9DE258" w:rsidR="00941D93" w:rsidRDefault="00941D93">
      <w:pPr>
        <w:pStyle w:val="Title"/>
      </w:pPr>
      <w:r>
        <w:t>Test plan</w:t>
      </w:r>
    </w:p>
    <w:p w14:paraId="4F0E6A48" w14:textId="3A1CB5D2" w:rsidR="00941D93" w:rsidRDefault="00941D93">
      <w:pPr>
        <w:pStyle w:val="Subtitle"/>
      </w:pPr>
      <w:r>
        <w:t xml:space="preserve">Version </w:t>
      </w:r>
      <w:del w:id="0" w:author="Ricardo Pena" w:date="2020-04-16T01:47:00Z">
        <w:r w:rsidR="009B1896" w:rsidDel="0072625F">
          <w:delText>1</w:delText>
        </w:r>
      </w:del>
      <w:ins w:id="1" w:author="Ricardo Pena" w:date="2020-04-16T01:47:00Z">
        <w:r w:rsidR="0072625F">
          <w:t>2</w:t>
        </w:r>
      </w:ins>
      <w:r>
        <w:t>.0</w:t>
      </w:r>
    </w:p>
    <w:p w14:paraId="771023D2" w14:textId="4F40D897" w:rsidR="00941D93" w:rsidRDefault="00D40407">
      <w:pPr>
        <w:pStyle w:val="Subtitle"/>
        <w:rPr>
          <w:color w:val="000000"/>
        </w:rPr>
      </w:pPr>
      <w:r>
        <w:t>04/</w:t>
      </w:r>
      <w:ins w:id="2" w:author="Ricardo Pena" w:date="2020-04-14T21:00:00Z">
        <w:r w:rsidR="009B1896">
          <w:t>1</w:t>
        </w:r>
      </w:ins>
      <w:ins w:id="3" w:author="Ricardo Pena" w:date="2020-04-16T15:31:00Z">
        <w:r w:rsidR="00331F2C">
          <w:t>6</w:t>
        </w:r>
      </w:ins>
      <w:del w:id="4" w:author="Ricardo Pena" w:date="2020-04-14T21:00:00Z">
        <w:r w:rsidR="009B1896" w:rsidDel="009B1896">
          <w:delText>07</w:delText>
        </w:r>
      </w:del>
      <w:r>
        <w:t>/2020</w:t>
      </w:r>
    </w:p>
    <w:p w14:paraId="413B1D0F"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6" w:name="_Toc461626763"/>
      <w:bookmarkStart w:id="7" w:name="_Toc461628993"/>
      <w:bookmarkStart w:id="8" w:name="_Toc461632035"/>
    </w:p>
    <w:p w14:paraId="13D6A656" w14:textId="77777777" w:rsidR="00941D93" w:rsidRDefault="00941D93">
      <w:pPr>
        <w:pStyle w:val="DocControlHeading"/>
      </w:pPr>
      <w:bookmarkStart w:id="9" w:name="_Toc37943528"/>
      <w:r>
        <w:lastRenderedPageBreak/>
        <w:t>Document Control</w:t>
      </w:r>
      <w:bookmarkEnd w:id="6"/>
      <w:bookmarkEnd w:id="7"/>
      <w:bookmarkEnd w:id="8"/>
      <w:bookmarkEnd w:id="9"/>
    </w:p>
    <w:p w14:paraId="2CB7FB93" w14:textId="77777777" w:rsidR="00941D93" w:rsidRDefault="00941D93">
      <w:pPr>
        <w:pStyle w:val="DocControlHeading2"/>
      </w:pPr>
      <w:bookmarkStart w:id="10" w:name="_Toc461626764"/>
      <w:bookmarkStart w:id="11" w:name="_Toc461628994"/>
      <w:bookmarkStart w:id="12" w:name="_Toc461632036"/>
      <w:bookmarkStart w:id="13" w:name="_Toc37943529"/>
      <w:r>
        <w:t>Approval</w:t>
      </w:r>
      <w:bookmarkEnd w:id="10"/>
      <w:bookmarkEnd w:id="11"/>
      <w:bookmarkEnd w:id="12"/>
      <w:bookmarkEnd w:id="13"/>
    </w:p>
    <w:p w14:paraId="293AF113" w14:textId="77777777" w:rsidR="00941D93" w:rsidRDefault="00941D93">
      <w:pPr>
        <w:pStyle w:val="Paragraph"/>
      </w:pPr>
      <w:r>
        <w:t>The Guidance Team and the customer shall approve this document.</w:t>
      </w:r>
    </w:p>
    <w:p w14:paraId="553F21FE" w14:textId="77777777" w:rsidR="00941D93" w:rsidRDefault="00941D93">
      <w:pPr>
        <w:pStyle w:val="DocControlHeading2"/>
      </w:pPr>
      <w:bookmarkStart w:id="14" w:name="_Toc461626765"/>
      <w:bookmarkStart w:id="15" w:name="_Toc461628995"/>
      <w:bookmarkStart w:id="16" w:name="_Toc461632037"/>
      <w:bookmarkStart w:id="17" w:name="_Toc37943530"/>
      <w:r>
        <w:t xml:space="preserve">Document </w:t>
      </w:r>
      <w:commentRangeStart w:id="18"/>
      <w:r>
        <w:t>Change Control</w:t>
      </w:r>
      <w:bookmarkEnd w:id="14"/>
      <w:bookmarkEnd w:id="15"/>
      <w:bookmarkEnd w:id="16"/>
      <w:bookmarkEnd w:id="17"/>
      <w:commentRangeEnd w:id="18"/>
      <w:r w:rsidR="00EC1B41">
        <w:rPr>
          <w:rStyle w:val="CommentReference"/>
          <w:b w:val="0"/>
        </w:rPr>
        <w:commentReference w:id="1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E7789D0" w14:textId="77777777">
        <w:tc>
          <w:tcPr>
            <w:tcW w:w="4428" w:type="dxa"/>
          </w:tcPr>
          <w:p w14:paraId="72080109" w14:textId="77777777" w:rsidR="00941D93" w:rsidRDefault="00941D93">
            <w:pPr>
              <w:jc w:val="right"/>
            </w:pPr>
            <w:r>
              <w:t>Initial Release:</w:t>
            </w:r>
          </w:p>
        </w:tc>
        <w:tc>
          <w:tcPr>
            <w:tcW w:w="4428" w:type="dxa"/>
          </w:tcPr>
          <w:p w14:paraId="381CA876" w14:textId="7D51E282" w:rsidR="00941D93" w:rsidRDefault="00642603">
            <w:r>
              <w:t>Version 1.0</w:t>
            </w:r>
          </w:p>
        </w:tc>
      </w:tr>
      <w:tr w:rsidR="00941D93" w14:paraId="0952A47C" w14:textId="77777777">
        <w:tc>
          <w:tcPr>
            <w:tcW w:w="4428" w:type="dxa"/>
          </w:tcPr>
          <w:p w14:paraId="0AEECD54" w14:textId="77777777" w:rsidR="00941D93" w:rsidRDefault="00941D93">
            <w:pPr>
              <w:jc w:val="right"/>
            </w:pPr>
            <w:r>
              <w:t>Current Release:</w:t>
            </w:r>
          </w:p>
        </w:tc>
        <w:tc>
          <w:tcPr>
            <w:tcW w:w="4428" w:type="dxa"/>
          </w:tcPr>
          <w:p w14:paraId="0647BE0D" w14:textId="779503FE" w:rsidR="00941D93" w:rsidRDefault="00642603">
            <w:r>
              <w:t xml:space="preserve">Version </w:t>
            </w:r>
            <w:r w:rsidR="00391E25">
              <w:t>2</w:t>
            </w:r>
            <w:r>
              <w:t>.0</w:t>
            </w:r>
          </w:p>
        </w:tc>
      </w:tr>
      <w:tr w:rsidR="00941D93" w14:paraId="19A72BB7" w14:textId="77777777">
        <w:tc>
          <w:tcPr>
            <w:tcW w:w="4428" w:type="dxa"/>
          </w:tcPr>
          <w:p w14:paraId="427CDF85" w14:textId="77777777" w:rsidR="00941D93" w:rsidRDefault="00941D93">
            <w:pPr>
              <w:jc w:val="right"/>
            </w:pPr>
            <w:r>
              <w:t>Indicator of Last Page in Document:</w:t>
            </w:r>
          </w:p>
        </w:tc>
        <w:tc>
          <w:tcPr>
            <w:tcW w:w="4428" w:type="dxa"/>
          </w:tcPr>
          <w:p w14:paraId="4B97CD2E" w14:textId="77777777" w:rsidR="00941D93" w:rsidRDefault="00941D93"/>
        </w:tc>
      </w:tr>
      <w:tr w:rsidR="00941D93" w14:paraId="55F4F951" w14:textId="77777777">
        <w:tc>
          <w:tcPr>
            <w:tcW w:w="4428" w:type="dxa"/>
          </w:tcPr>
          <w:p w14:paraId="3D44C254" w14:textId="77777777" w:rsidR="00941D93" w:rsidRDefault="00941D93">
            <w:pPr>
              <w:jc w:val="right"/>
            </w:pPr>
            <w:r>
              <w:t>Date of Last Review:</w:t>
            </w:r>
          </w:p>
        </w:tc>
        <w:tc>
          <w:tcPr>
            <w:tcW w:w="4428" w:type="dxa"/>
          </w:tcPr>
          <w:p w14:paraId="11DFE8DC" w14:textId="043C6205" w:rsidR="00941D93" w:rsidRDefault="00941D93"/>
        </w:tc>
      </w:tr>
      <w:tr w:rsidR="00941D93" w14:paraId="4BBC6C9C" w14:textId="77777777">
        <w:tc>
          <w:tcPr>
            <w:tcW w:w="4428" w:type="dxa"/>
          </w:tcPr>
          <w:p w14:paraId="320D7783" w14:textId="77777777" w:rsidR="00941D93" w:rsidRDefault="00941D93">
            <w:pPr>
              <w:jc w:val="right"/>
            </w:pPr>
            <w:r>
              <w:t>Date of Next Review:</w:t>
            </w:r>
          </w:p>
        </w:tc>
        <w:tc>
          <w:tcPr>
            <w:tcW w:w="4428" w:type="dxa"/>
          </w:tcPr>
          <w:p w14:paraId="49AEA352" w14:textId="77777777" w:rsidR="00941D93" w:rsidRDefault="00941D93"/>
        </w:tc>
      </w:tr>
      <w:tr w:rsidR="00941D93" w14:paraId="4DE6F968" w14:textId="77777777">
        <w:tc>
          <w:tcPr>
            <w:tcW w:w="4428" w:type="dxa"/>
          </w:tcPr>
          <w:p w14:paraId="169F8520" w14:textId="77777777" w:rsidR="00941D93" w:rsidRDefault="00941D93">
            <w:pPr>
              <w:jc w:val="right"/>
            </w:pPr>
            <w:r>
              <w:t>Target Date for Next Update:</w:t>
            </w:r>
          </w:p>
        </w:tc>
        <w:tc>
          <w:tcPr>
            <w:tcW w:w="4428" w:type="dxa"/>
          </w:tcPr>
          <w:p w14:paraId="00C2D80C" w14:textId="77777777" w:rsidR="00941D93" w:rsidRDefault="00941D93"/>
        </w:tc>
      </w:tr>
    </w:tbl>
    <w:p w14:paraId="30FAFBB3" w14:textId="77777777" w:rsidR="00941D93" w:rsidRDefault="00941D93">
      <w:pPr>
        <w:pStyle w:val="DocControlHeading2"/>
      </w:pPr>
      <w:bookmarkStart w:id="19" w:name="_Toc461626766"/>
      <w:bookmarkStart w:id="20" w:name="_Toc461628996"/>
      <w:bookmarkStart w:id="21" w:name="_Toc461632038"/>
      <w:bookmarkStart w:id="22" w:name="_Toc37943531"/>
      <w:r>
        <w:t>Distribution List</w:t>
      </w:r>
      <w:bookmarkEnd w:id="19"/>
      <w:bookmarkEnd w:id="20"/>
      <w:bookmarkEnd w:id="21"/>
      <w:bookmarkEnd w:id="22"/>
    </w:p>
    <w:p w14:paraId="2796DD11" w14:textId="77777777" w:rsidR="00941D93" w:rsidRDefault="00941D93">
      <w:pPr>
        <w:pStyle w:val="Paragraph"/>
      </w:pPr>
      <w:r>
        <w:t>This following list of people shall receive a copy of this document every time a new version of this document becomes available:</w:t>
      </w:r>
    </w:p>
    <w:p w14:paraId="61ABA340" w14:textId="77777777" w:rsidR="00941D93" w:rsidRDefault="00941D93">
      <w:pPr>
        <w:ind w:left="2160"/>
      </w:pPr>
      <w:r>
        <w:t>Guidance Team Members:</w:t>
      </w:r>
    </w:p>
    <w:p w14:paraId="10A2B26F" w14:textId="77777777" w:rsidR="00941D93" w:rsidRDefault="00941D93">
      <w:pPr>
        <w:ind w:left="2160"/>
      </w:pPr>
    </w:p>
    <w:p w14:paraId="5826AF80" w14:textId="77777777" w:rsidR="00D40407" w:rsidRDefault="00941D93">
      <w:pPr>
        <w:ind w:left="1440" w:firstLine="720"/>
      </w:pPr>
      <w:r>
        <w:t xml:space="preserve">Customer: </w:t>
      </w:r>
    </w:p>
    <w:p w14:paraId="4CA3FA2E" w14:textId="439221C7" w:rsidR="00941D93" w:rsidRPr="00D40407" w:rsidRDefault="00642603" w:rsidP="00D40407">
      <w:pPr>
        <w:pStyle w:val="ListParagraph"/>
        <w:numPr>
          <w:ilvl w:val="0"/>
          <w:numId w:val="17"/>
        </w:numPr>
        <w:rPr>
          <w:sz w:val="20"/>
          <w:szCs w:val="20"/>
        </w:rPr>
      </w:pPr>
      <w:r w:rsidRPr="00D40407">
        <w:rPr>
          <w:sz w:val="20"/>
          <w:szCs w:val="20"/>
        </w:rPr>
        <w:t>Dr. Steven Roach</w:t>
      </w:r>
    </w:p>
    <w:p w14:paraId="76AD8454" w14:textId="7A77FFCB" w:rsidR="00526DF6" w:rsidRDefault="00941D93" w:rsidP="00526DF6">
      <w:pPr>
        <w:ind w:left="1440" w:firstLine="720"/>
        <w:rPr>
          <w:ins w:id="23" w:author="Ricardo Pena" w:date="2020-04-16T01:47:00Z"/>
        </w:rPr>
      </w:pPr>
      <w:r>
        <w:t>Software Team Members:</w:t>
      </w:r>
      <w:r w:rsidR="00526DF6">
        <w:t xml:space="preserve"> </w:t>
      </w:r>
    </w:p>
    <w:p w14:paraId="689D0C06" w14:textId="24EA83A5" w:rsidR="0072625F" w:rsidRPr="00EC1B41" w:rsidRDefault="0072625F">
      <w:pPr>
        <w:pStyle w:val="ListParagraph"/>
        <w:numPr>
          <w:ilvl w:val="0"/>
          <w:numId w:val="16"/>
        </w:numPr>
        <w:pPrChange w:id="24" w:author="Ricardo Pena" w:date="2020-04-16T01:48:00Z">
          <w:pPr>
            <w:ind w:left="1440" w:firstLine="720"/>
          </w:pPr>
        </w:pPrChange>
      </w:pPr>
      <w:ins w:id="25" w:author="Ricardo Pena" w:date="2020-04-16T01:49:00Z">
        <w:r w:rsidRPr="0072625F">
          <w:rPr>
            <w:sz w:val="20"/>
            <w:szCs w:val="20"/>
          </w:rPr>
          <w:t>Ricardo Pena</w:t>
        </w:r>
        <w:r>
          <w:rPr>
            <w:sz w:val="20"/>
            <w:szCs w:val="20"/>
          </w:rPr>
          <w:t xml:space="preserve"> (Author)</w:t>
        </w:r>
      </w:ins>
    </w:p>
    <w:p w14:paraId="6FF36C68" w14:textId="3FBEBA93" w:rsidR="00526DF6" w:rsidRPr="00D40407" w:rsidRDefault="00526DF6" w:rsidP="00526DF6">
      <w:pPr>
        <w:pStyle w:val="ListParagraph"/>
        <w:numPr>
          <w:ilvl w:val="0"/>
          <w:numId w:val="16"/>
        </w:numPr>
        <w:rPr>
          <w:sz w:val="20"/>
          <w:szCs w:val="20"/>
        </w:rPr>
      </w:pPr>
      <w:r w:rsidRPr="00D40407">
        <w:rPr>
          <w:sz w:val="20"/>
          <w:szCs w:val="20"/>
        </w:rPr>
        <w:t xml:space="preserve">Aaron M. </w:t>
      </w:r>
      <w:proofErr w:type="spellStart"/>
      <w:r w:rsidRPr="00D40407">
        <w:rPr>
          <w:sz w:val="20"/>
          <w:szCs w:val="20"/>
        </w:rPr>
        <w:t>Himan</w:t>
      </w:r>
      <w:proofErr w:type="spellEnd"/>
      <w:r w:rsidR="00D40407" w:rsidRPr="00D40407">
        <w:rPr>
          <w:sz w:val="20"/>
          <w:szCs w:val="20"/>
        </w:rPr>
        <w:t xml:space="preserve"> (Reviewer)</w:t>
      </w:r>
    </w:p>
    <w:p w14:paraId="3456FDDA" w14:textId="49F3D0F9" w:rsidR="00D40407" w:rsidRDefault="00D40407" w:rsidP="00526DF6">
      <w:pPr>
        <w:pStyle w:val="ListParagraph"/>
        <w:numPr>
          <w:ilvl w:val="0"/>
          <w:numId w:val="16"/>
        </w:numPr>
        <w:rPr>
          <w:ins w:id="26" w:author="Ricardo Pena" w:date="2020-04-16T15:53:00Z"/>
          <w:sz w:val="20"/>
          <w:szCs w:val="20"/>
        </w:rPr>
      </w:pPr>
      <w:r w:rsidRPr="00D40407">
        <w:rPr>
          <w:sz w:val="20"/>
          <w:szCs w:val="20"/>
        </w:rPr>
        <w:t>Javier I. Soon (Reviewer)</w:t>
      </w:r>
    </w:p>
    <w:p w14:paraId="29A4B4AE" w14:textId="5EAEAE15" w:rsidR="00342CD6" w:rsidRDefault="00342CD6">
      <w:pPr>
        <w:overflowPunct/>
        <w:autoSpaceDE/>
        <w:autoSpaceDN/>
        <w:adjustRightInd/>
        <w:textAlignment w:val="auto"/>
        <w:rPr>
          <w:ins w:id="27" w:author="Ricardo Pena" w:date="2020-04-16T15:53:00Z"/>
        </w:rPr>
      </w:pPr>
      <w:ins w:id="28" w:author="Ricardo Pena" w:date="2020-04-16T15:53:00Z">
        <w:r>
          <w:br w:type="page"/>
        </w:r>
      </w:ins>
    </w:p>
    <w:p w14:paraId="6E594068" w14:textId="77777777" w:rsidR="00342CD6" w:rsidRPr="00EC1B41" w:rsidRDefault="00342CD6">
      <w:pPr>
        <w:pPrChange w:id="29" w:author="Ricardo Pena" w:date="2020-04-16T15:53:00Z">
          <w:pPr>
            <w:pStyle w:val="ListParagraph"/>
            <w:numPr>
              <w:numId w:val="16"/>
            </w:numPr>
            <w:ind w:left="2880" w:hanging="360"/>
          </w:pPr>
        </w:pPrChange>
      </w:pPr>
    </w:p>
    <w:p w14:paraId="6FD4E365" w14:textId="77777777" w:rsidR="00941D93" w:rsidRDefault="00941D93">
      <w:pPr>
        <w:pStyle w:val="DocControlHeading2"/>
      </w:pPr>
      <w:bookmarkStart w:id="30" w:name="_Toc461626767"/>
      <w:bookmarkStart w:id="31" w:name="_Toc461628997"/>
      <w:bookmarkStart w:id="32" w:name="_Toc461632039"/>
      <w:bookmarkStart w:id="33" w:name="_Toc37943532"/>
      <w:r>
        <w:t>Change Summary</w:t>
      </w:r>
      <w:bookmarkEnd w:id="30"/>
      <w:bookmarkEnd w:id="31"/>
      <w:bookmarkEnd w:id="32"/>
      <w:bookmarkEnd w:id="33"/>
    </w:p>
    <w:p w14:paraId="55248763" w14:textId="77777777" w:rsidR="00941D93" w:rsidRDefault="00941D93">
      <w:pPr>
        <w:pStyle w:val="Paragraph"/>
      </w:pPr>
      <w:r>
        <w:t>The following table details changes made between versions of this document</w:t>
      </w:r>
    </w:p>
    <w:p w14:paraId="756AB7CE"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34" w:author="Ricardo Pena" w:date="2020-04-16T15:52:00Z">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1764"/>
        <w:gridCol w:w="1170"/>
        <w:gridCol w:w="1800"/>
        <w:gridCol w:w="3978"/>
        <w:tblGridChange w:id="35">
          <w:tblGrid>
            <w:gridCol w:w="1764"/>
            <w:gridCol w:w="1170"/>
            <w:gridCol w:w="1800"/>
            <w:gridCol w:w="3978"/>
          </w:tblGrid>
        </w:tblGridChange>
      </w:tblGrid>
      <w:tr w:rsidR="00941D93" w14:paraId="6F02199A" w14:textId="77777777" w:rsidTr="00342CD6">
        <w:trPr>
          <w:cantSplit/>
          <w:tblHeader/>
        </w:trPr>
        <w:tc>
          <w:tcPr>
            <w:tcW w:w="1764" w:type="dxa"/>
            <w:tcPrChange w:id="36" w:author="Ricardo Pena" w:date="2020-04-16T15:52:00Z">
              <w:tcPr>
                <w:tcW w:w="1764" w:type="dxa"/>
              </w:tcPr>
            </w:tcPrChange>
          </w:tcPr>
          <w:p w14:paraId="1A1A47AF" w14:textId="77777777" w:rsidR="00941D93" w:rsidRDefault="00941D93">
            <w:pPr>
              <w:jc w:val="center"/>
            </w:pPr>
            <w:r>
              <w:t>Version</w:t>
            </w:r>
          </w:p>
        </w:tc>
        <w:tc>
          <w:tcPr>
            <w:tcW w:w="1170" w:type="dxa"/>
            <w:tcPrChange w:id="37" w:author="Ricardo Pena" w:date="2020-04-16T15:52:00Z">
              <w:tcPr>
                <w:tcW w:w="1170" w:type="dxa"/>
              </w:tcPr>
            </w:tcPrChange>
          </w:tcPr>
          <w:p w14:paraId="7D3CC323" w14:textId="77777777" w:rsidR="00941D93" w:rsidRDefault="00941D93">
            <w:pPr>
              <w:jc w:val="center"/>
            </w:pPr>
            <w:r>
              <w:t>Date</w:t>
            </w:r>
          </w:p>
        </w:tc>
        <w:tc>
          <w:tcPr>
            <w:tcW w:w="1800" w:type="dxa"/>
            <w:tcPrChange w:id="38" w:author="Ricardo Pena" w:date="2020-04-16T15:52:00Z">
              <w:tcPr>
                <w:tcW w:w="1800" w:type="dxa"/>
              </w:tcPr>
            </w:tcPrChange>
          </w:tcPr>
          <w:p w14:paraId="1F170942" w14:textId="77777777" w:rsidR="00941D93" w:rsidRDefault="00941D93">
            <w:pPr>
              <w:jc w:val="center"/>
            </w:pPr>
            <w:r>
              <w:t>Modifier</w:t>
            </w:r>
          </w:p>
        </w:tc>
        <w:tc>
          <w:tcPr>
            <w:tcW w:w="3978" w:type="dxa"/>
            <w:tcPrChange w:id="39" w:author="Ricardo Pena" w:date="2020-04-16T15:52:00Z">
              <w:tcPr>
                <w:tcW w:w="3978" w:type="dxa"/>
              </w:tcPr>
            </w:tcPrChange>
          </w:tcPr>
          <w:p w14:paraId="51CAE00C" w14:textId="77777777" w:rsidR="00941D93" w:rsidRDefault="00941D93">
            <w:pPr>
              <w:jc w:val="center"/>
            </w:pPr>
            <w:r>
              <w:t>Description</w:t>
            </w:r>
          </w:p>
        </w:tc>
      </w:tr>
      <w:tr w:rsidR="00941D93" w14:paraId="0B352745" w14:textId="77777777">
        <w:tc>
          <w:tcPr>
            <w:tcW w:w="1764" w:type="dxa"/>
          </w:tcPr>
          <w:p w14:paraId="3E9D22B4" w14:textId="12183D36" w:rsidR="00941D93" w:rsidRDefault="00642603">
            <w:pPr>
              <w:jc w:val="center"/>
            </w:pPr>
            <w:r>
              <w:t>1.0</w:t>
            </w:r>
          </w:p>
        </w:tc>
        <w:tc>
          <w:tcPr>
            <w:tcW w:w="1170" w:type="dxa"/>
          </w:tcPr>
          <w:p w14:paraId="2D4933AD" w14:textId="108AB5F1" w:rsidR="00941D93" w:rsidRDefault="00642603">
            <w:pPr>
              <w:jc w:val="center"/>
            </w:pPr>
            <w:r>
              <w:t>04/07/2020</w:t>
            </w:r>
          </w:p>
        </w:tc>
        <w:tc>
          <w:tcPr>
            <w:tcW w:w="1800" w:type="dxa"/>
          </w:tcPr>
          <w:p w14:paraId="6C5036FB" w14:textId="74DF3A80" w:rsidR="00941D93" w:rsidRDefault="00642603">
            <w:pPr>
              <w:jc w:val="center"/>
            </w:pPr>
            <w:r>
              <w:t>Ricardo Pena</w:t>
            </w:r>
          </w:p>
        </w:tc>
        <w:tc>
          <w:tcPr>
            <w:tcW w:w="3978" w:type="dxa"/>
          </w:tcPr>
          <w:p w14:paraId="5C5A31CB" w14:textId="67ABFD14" w:rsidR="00941D93" w:rsidRDefault="00642603" w:rsidP="00391E25">
            <w:pPr>
              <w:pStyle w:val="TableText"/>
              <w:widowControl/>
              <w:spacing w:before="0" w:after="0"/>
              <w:jc w:val="center"/>
            </w:pPr>
            <w:r>
              <w:t>Initial Release</w:t>
            </w:r>
          </w:p>
        </w:tc>
      </w:tr>
      <w:tr w:rsidR="00941D93" w14:paraId="7D587FA9" w14:textId="77777777">
        <w:tc>
          <w:tcPr>
            <w:tcW w:w="1764" w:type="dxa"/>
          </w:tcPr>
          <w:p w14:paraId="11303279" w14:textId="56F6386F" w:rsidR="00941D93" w:rsidRDefault="0072625F" w:rsidP="00391E25">
            <w:pPr>
              <w:jc w:val="center"/>
            </w:pPr>
            <w:ins w:id="40" w:author="Ricardo Pena" w:date="2020-04-16T01:48:00Z">
              <w:r>
                <w:t>2.0</w:t>
              </w:r>
            </w:ins>
          </w:p>
        </w:tc>
        <w:tc>
          <w:tcPr>
            <w:tcW w:w="1170" w:type="dxa"/>
          </w:tcPr>
          <w:p w14:paraId="010D0C79" w14:textId="2BBC31B5" w:rsidR="00941D93" w:rsidRDefault="0072625F">
            <w:ins w:id="41" w:author="Ricardo Pena" w:date="2020-04-16T01:48:00Z">
              <w:r>
                <w:t>04/16/2020</w:t>
              </w:r>
            </w:ins>
          </w:p>
        </w:tc>
        <w:tc>
          <w:tcPr>
            <w:tcW w:w="1800" w:type="dxa"/>
          </w:tcPr>
          <w:p w14:paraId="6CA4407E" w14:textId="715C5ACB" w:rsidR="00941D93" w:rsidRDefault="0072625F" w:rsidP="00391E25">
            <w:pPr>
              <w:jc w:val="center"/>
            </w:pPr>
            <w:ins w:id="42" w:author="Ricardo Pena" w:date="2020-04-16T01:48:00Z">
              <w:r>
                <w:t>Ricardo Pena</w:t>
              </w:r>
            </w:ins>
          </w:p>
        </w:tc>
        <w:tc>
          <w:tcPr>
            <w:tcW w:w="3978" w:type="dxa"/>
          </w:tcPr>
          <w:p w14:paraId="323C59C5" w14:textId="77777777" w:rsidR="00391E25" w:rsidRPr="002E6F31" w:rsidRDefault="006E7168">
            <w:pPr>
              <w:rPr>
                <w:ins w:id="43" w:author="Ricardo Pena" w:date="2020-04-16T02:35:00Z"/>
              </w:rPr>
            </w:pPr>
            <w:ins w:id="44" w:author="Ricardo Pena" w:date="2020-04-16T02:34:00Z">
              <w:r w:rsidRPr="002E6F31">
                <w:t>Revised document per reviewer comments as</w:t>
              </w:r>
            </w:ins>
            <w:ins w:id="45" w:author="Ricardo Pena" w:date="2020-04-16T02:35:00Z">
              <w:r w:rsidRPr="002E6F31">
                <w:t xml:space="preserve"> follows:</w:t>
              </w:r>
            </w:ins>
          </w:p>
          <w:p w14:paraId="0B24E6E9" w14:textId="77777777" w:rsidR="002E6F31" w:rsidRPr="002E6F31" w:rsidRDefault="002E6F31" w:rsidP="002E6F31">
            <w:pPr>
              <w:pStyle w:val="ListParagraph"/>
              <w:numPr>
                <w:ilvl w:val="0"/>
                <w:numId w:val="18"/>
              </w:numPr>
              <w:ind w:left="322" w:hanging="322"/>
              <w:rPr>
                <w:ins w:id="46" w:author="Ricardo Pena" w:date="2020-04-16T15:39:00Z"/>
                <w:rFonts w:ascii="Times New Roman" w:hAnsi="Times New Roman"/>
                <w:sz w:val="20"/>
                <w:szCs w:val="20"/>
              </w:rPr>
            </w:pPr>
            <w:ins w:id="47" w:author="Ricardo Pena" w:date="2020-04-16T15:35:00Z">
              <w:r w:rsidRPr="002E6F31">
                <w:rPr>
                  <w:rFonts w:ascii="Times New Roman" w:hAnsi="Times New Roman"/>
                  <w:sz w:val="20"/>
                  <w:szCs w:val="20"/>
                  <w:rPrChange w:id="48" w:author="Ricardo Pena" w:date="2020-04-16T15:40:00Z">
                    <w:rPr/>
                  </w:rPrChange>
                </w:rPr>
                <w:t xml:space="preserve">Revised </w:t>
              </w:r>
            </w:ins>
            <w:ins w:id="49" w:author="Ricardo Pena" w:date="2020-04-16T15:38:00Z">
              <w:r w:rsidRPr="002E6F31">
                <w:rPr>
                  <w:rFonts w:ascii="Times New Roman" w:hAnsi="Times New Roman"/>
                  <w:sz w:val="20"/>
                  <w:szCs w:val="20"/>
                </w:rPr>
                <w:t xml:space="preserve">date and version information across </w:t>
              </w:r>
            </w:ins>
            <w:ins w:id="50" w:author="Ricardo Pena" w:date="2020-04-16T15:39:00Z">
              <w:r w:rsidRPr="002E6F31">
                <w:rPr>
                  <w:rFonts w:ascii="Times New Roman" w:hAnsi="Times New Roman"/>
                  <w:sz w:val="20"/>
                  <w:szCs w:val="20"/>
                </w:rPr>
                <w:t>document.</w:t>
              </w:r>
            </w:ins>
          </w:p>
          <w:p w14:paraId="78844D96" w14:textId="77777777" w:rsidR="006E7168" w:rsidRPr="002E6F31" w:rsidRDefault="002E6F31" w:rsidP="002E6F31">
            <w:pPr>
              <w:pStyle w:val="ListParagraph"/>
              <w:numPr>
                <w:ilvl w:val="0"/>
                <w:numId w:val="18"/>
              </w:numPr>
              <w:ind w:left="322" w:hanging="322"/>
              <w:rPr>
                <w:ins w:id="51" w:author="Ricardo Pena" w:date="2020-04-16T15:39:00Z"/>
                <w:rFonts w:ascii="Times New Roman" w:hAnsi="Times New Roman"/>
                <w:sz w:val="20"/>
                <w:szCs w:val="20"/>
              </w:rPr>
            </w:pPr>
            <w:ins w:id="52" w:author="Ricardo Pena" w:date="2020-04-16T15:39:00Z">
              <w:r w:rsidRPr="002E6F31">
                <w:rPr>
                  <w:rFonts w:ascii="Times New Roman" w:hAnsi="Times New Roman"/>
                  <w:sz w:val="20"/>
                  <w:szCs w:val="20"/>
                </w:rPr>
                <w:t>A</w:t>
              </w:r>
            </w:ins>
            <w:ins w:id="53" w:author="Ricardo Pena" w:date="2020-04-16T15:38:00Z">
              <w:r w:rsidRPr="002E6F31">
                <w:rPr>
                  <w:rFonts w:ascii="Times New Roman" w:hAnsi="Times New Roman"/>
                  <w:sz w:val="20"/>
                  <w:szCs w:val="20"/>
                </w:rPr>
                <w:t>dded author information</w:t>
              </w:r>
            </w:ins>
            <w:ins w:id="54" w:author="Ricardo Pena" w:date="2020-04-16T15:39:00Z">
              <w:r w:rsidRPr="002E6F31">
                <w:rPr>
                  <w:rFonts w:ascii="Times New Roman" w:hAnsi="Times New Roman"/>
                  <w:sz w:val="20"/>
                  <w:szCs w:val="20"/>
                </w:rPr>
                <w:t xml:space="preserve"> under “Distribution List” section (p. ii)</w:t>
              </w:r>
            </w:ins>
          </w:p>
          <w:p w14:paraId="7C627E3F" w14:textId="77777777" w:rsidR="002E6F31" w:rsidRPr="002E6F31" w:rsidRDefault="002E6F31" w:rsidP="002E6F31">
            <w:pPr>
              <w:pStyle w:val="ListParagraph"/>
              <w:numPr>
                <w:ilvl w:val="0"/>
                <w:numId w:val="18"/>
              </w:numPr>
              <w:ind w:left="322" w:hanging="322"/>
              <w:rPr>
                <w:ins w:id="55" w:author="Ricardo Pena" w:date="2020-04-16T15:40:00Z"/>
                <w:rFonts w:ascii="Times New Roman" w:hAnsi="Times New Roman"/>
                <w:sz w:val="20"/>
                <w:szCs w:val="20"/>
              </w:rPr>
            </w:pPr>
            <w:ins w:id="56" w:author="Ricardo Pena" w:date="2020-04-16T15:40:00Z">
              <w:r w:rsidRPr="002E6F31">
                <w:rPr>
                  <w:rFonts w:ascii="Times New Roman" w:hAnsi="Times New Roman"/>
                  <w:sz w:val="20"/>
                  <w:szCs w:val="20"/>
                  <w:rPrChange w:id="57" w:author="Ricardo Pena" w:date="2020-04-16T15:40:00Z">
                    <w:rPr>
                      <w:rFonts w:ascii="Times New Roman" w:hAnsi="Times New Roman"/>
                    </w:rPr>
                  </w:rPrChange>
                </w:rPr>
                <w:t>Updat</w:t>
              </w:r>
              <w:r w:rsidRPr="002E6F31">
                <w:rPr>
                  <w:rFonts w:ascii="Times New Roman" w:hAnsi="Times New Roman"/>
                  <w:sz w:val="20"/>
                  <w:szCs w:val="20"/>
                </w:rPr>
                <w:t>ed Table of Contents.</w:t>
              </w:r>
            </w:ins>
          </w:p>
          <w:p w14:paraId="33C43B23" w14:textId="77777777" w:rsidR="002E6F31" w:rsidRDefault="002E6F31" w:rsidP="002E6F31">
            <w:pPr>
              <w:pStyle w:val="ListParagraph"/>
              <w:numPr>
                <w:ilvl w:val="0"/>
                <w:numId w:val="18"/>
              </w:numPr>
              <w:ind w:left="322" w:hanging="322"/>
              <w:rPr>
                <w:ins w:id="58" w:author="Ricardo Pena" w:date="2020-04-16T15:41:00Z"/>
                <w:rFonts w:ascii="Times New Roman" w:hAnsi="Times New Roman"/>
                <w:sz w:val="20"/>
                <w:szCs w:val="20"/>
              </w:rPr>
            </w:pPr>
            <w:ins w:id="59" w:author="Ricardo Pena" w:date="2020-04-16T15:41:00Z">
              <w:r>
                <w:rPr>
                  <w:rFonts w:ascii="Times New Roman" w:hAnsi="Times New Roman"/>
                  <w:sz w:val="20"/>
                  <w:szCs w:val="20"/>
                </w:rPr>
                <w:t>Revised sections 1.3, 1.4, 1.6</w:t>
              </w:r>
            </w:ins>
          </w:p>
          <w:p w14:paraId="51224823" w14:textId="2A0AEB7A" w:rsidR="002E6F31" w:rsidRDefault="002E6F31" w:rsidP="002E6F31">
            <w:pPr>
              <w:pStyle w:val="ListParagraph"/>
              <w:numPr>
                <w:ilvl w:val="0"/>
                <w:numId w:val="18"/>
              </w:numPr>
              <w:ind w:left="322" w:hanging="322"/>
              <w:rPr>
                <w:ins w:id="60" w:author="Ricardo Pena" w:date="2020-04-16T15:44:00Z"/>
                <w:rFonts w:ascii="Times New Roman" w:hAnsi="Times New Roman"/>
                <w:sz w:val="20"/>
                <w:szCs w:val="20"/>
              </w:rPr>
            </w:pPr>
            <w:ins w:id="61" w:author="Ricardo Pena" w:date="2020-04-16T15:41:00Z">
              <w:r>
                <w:rPr>
                  <w:rFonts w:ascii="Times New Roman" w:hAnsi="Times New Roman"/>
                  <w:sz w:val="20"/>
                  <w:szCs w:val="20"/>
                </w:rPr>
                <w:t>Revised Table 1 in Section 3</w:t>
              </w:r>
            </w:ins>
            <w:ins w:id="62" w:author="Ricardo Pena" w:date="2020-04-16T15:42:00Z">
              <w:r>
                <w:rPr>
                  <w:rFonts w:ascii="Times New Roman" w:hAnsi="Times New Roman"/>
                  <w:sz w:val="20"/>
                  <w:szCs w:val="20"/>
                </w:rPr>
                <w:t>.0</w:t>
              </w:r>
            </w:ins>
            <w:ins w:id="63" w:author="Ricardo Pena" w:date="2020-04-16T15:45:00Z">
              <w:r w:rsidR="005730AC">
                <w:rPr>
                  <w:rFonts w:ascii="Times New Roman" w:hAnsi="Times New Roman"/>
                  <w:sz w:val="20"/>
                  <w:szCs w:val="20"/>
                </w:rPr>
                <w:t xml:space="preserve">. </w:t>
              </w:r>
            </w:ins>
            <w:ins w:id="64" w:author="Ricardo Pena" w:date="2020-04-16T15:48:00Z">
              <w:r w:rsidR="005730AC">
                <w:rPr>
                  <w:rFonts w:ascii="Times New Roman" w:hAnsi="Times New Roman"/>
                  <w:sz w:val="20"/>
                  <w:szCs w:val="20"/>
                </w:rPr>
                <w:t>Added clarification for criticality ratings.</w:t>
              </w:r>
            </w:ins>
          </w:p>
          <w:p w14:paraId="26FAD041" w14:textId="77777777" w:rsidR="005730AC" w:rsidRDefault="005730AC" w:rsidP="002E6F31">
            <w:pPr>
              <w:pStyle w:val="ListParagraph"/>
              <w:numPr>
                <w:ilvl w:val="0"/>
                <w:numId w:val="18"/>
              </w:numPr>
              <w:ind w:left="322" w:hanging="322"/>
              <w:rPr>
                <w:ins w:id="65" w:author="Ricardo Pena" w:date="2020-04-16T15:51:00Z"/>
                <w:rFonts w:ascii="Times New Roman" w:hAnsi="Times New Roman"/>
                <w:sz w:val="20"/>
                <w:szCs w:val="20"/>
              </w:rPr>
            </w:pPr>
            <w:ins w:id="66" w:author="Ricardo Pena" w:date="2020-04-16T15:49:00Z">
              <w:r>
                <w:rPr>
                  <w:rFonts w:ascii="Times New Roman" w:hAnsi="Times New Roman"/>
                  <w:sz w:val="20"/>
                  <w:szCs w:val="20"/>
                </w:rPr>
                <w:t>Revised section 4.0 and all subsections to provide clarification on all tests</w:t>
              </w:r>
            </w:ins>
            <w:ins w:id="67" w:author="Ricardo Pena" w:date="2020-04-16T15:50:00Z">
              <w:r>
                <w:rPr>
                  <w:rFonts w:ascii="Times New Roman" w:hAnsi="Times New Roman"/>
                  <w:sz w:val="20"/>
                  <w:szCs w:val="20"/>
                </w:rPr>
                <w:t>, include relevant tests and remove unnecessary tests.</w:t>
              </w:r>
            </w:ins>
          </w:p>
          <w:p w14:paraId="744B0700" w14:textId="63A2F9C5" w:rsidR="005730AC" w:rsidRPr="002E6F31" w:rsidRDefault="005730AC">
            <w:pPr>
              <w:pStyle w:val="ListParagraph"/>
              <w:numPr>
                <w:ilvl w:val="0"/>
                <w:numId w:val="18"/>
              </w:numPr>
              <w:ind w:left="322" w:hanging="322"/>
              <w:pPrChange w:id="68" w:author="Ricardo Pena" w:date="2020-04-16T15:35:00Z">
                <w:pPr/>
              </w:pPrChange>
            </w:pPr>
            <w:ins w:id="69" w:author="Ricardo Pena" w:date="2020-04-16T15:51:00Z">
              <w:r>
                <w:rPr>
                  <w:rFonts w:ascii="Times New Roman" w:hAnsi="Times New Roman"/>
                  <w:sz w:val="20"/>
                  <w:szCs w:val="20"/>
                </w:rPr>
                <w:t>Move Section 5.0 information to Section 8.0 (appendix) as it</w:t>
              </w:r>
            </w:ins>
            <w:ins w:id="70" w:author="Ricardo Pena" w:date="2020-04-16T15:52:00Z">
              <w:r>
                <w:rPr>
                  <w:rFonts w:ascii="Times New Roman" w:hAnsi="Times New Roman"/>
                  <w:sz w:val="20"/>
                  <w:szCs w:val="20"/>
                </w:rPr>
                <w:t xml:space="preserve"> </w:t>
              </w:r>
              <w:r w:rsidR="009732B9">
                <w:rPr>
                  <w:rFonts w:ascii="Times New Roman" w:hAnsi="Times New Roman"/>
                  <w:sz w:val="20"/>
                  <w:szCs w:val="20"/>
                </w:rPr>
                <w:t>is more pertinent to the content.</w:t>
              </w:r>
            </w:ins>
          </w:p>
        </w:tc>
      </w:tr>
      <w:tr w:rsidR="00941D93" w:rsidDel="009732B9" w14:paraId="3C4FEC20" w14:textId="7F13A982">
        <w:trPr>
          <w:del w:id="71" w:author="Ricardo Pena" w:date="2020-04-16T15:52:00Z"/>
        </w:trPr>
        <w:tc>
          <w:tcPr>
            <w:tcW w:w="1764" w:type="dxa"/>
          </w:tcPr>
          <w:p w14:paraId="47266F8E" w14:textId="7E54F1A0" w:rsidR="00941D93" w:rsidDel="009732B9" w:rsidRDefault="00941D93">
            <w:pPr>
              <w:rPr>
                <w:del w:id="72" w:author="Ricardo Pena" w:date="2020-04-16T15:52:00Z"/>
              </w:rPr>
            </w:pPr>
          </w:p>
        </w:tc>
        <w:tc>
          <w:tcPr>
            <w:tcW w:w="1170" w:type="dxa"/>
          </w:tcPr>
          <w:p w14:paraId="2892697D" w14:textId="1BC67905" w:rsidR="00941D93" w:rsidDel="009732B9" w:rsidRDefault="00941D93">
            <w:pPr>
              <w:rPr>
                <w:del w:id="73" w:author="Ricardo Pena" w:date="2020-04-16T15:52:00Z"/>
              </w:rPr>
            </w:pPr>
          </w:p>
        </w:tc>
        <w:tc>
          <w:tcPr>
            <w:tcW w:w="1800" w:type="dxa"/>
          </w:tcPr>
          <w:p w14:paraId="13E59E27" w14:textId="281D6BE4" w:rsidR="00941D93" w:rsidDel="009732B9" w:rsidRDefault="00941D93">
            <w:pPr>
              <w:rPr>
                <w:del w:id="74" w:author="Ricardo Pena" w:date="2020-04-16T15:52:00Z"/>
              </w:rPr>
            </w:pPr>
          </w:p>
        </w:tc>
        <w:tc>
          <w:tcPr>
            <w:tcW w:w="3978" w:type="dxa"/>
          </w:tcPr>
          <w:p w14:paraId="6AF10B6B" w14:textId="0BC0D0B7" w:rsidR="00941D93" w:rsidDel="009732B9" w:rsidRDefault="00941D93">
            <w:pPr>
              <w:rPr>
                <w:del w:id="75" w:author="Ricardo Pena" w:date="2020-04-16T15:52:00Z"/>
              </w:rPr>
            </w:pPr>
          </w:p>
        </w:tc>
      </w:tr>
    </w:tbl>
    <w:p w14:paraId="43095F0E" w14:textId="77777777" w:rsidR="00941D93" w:rsidRDefault="00941D93">
      <w:pPr>
        <w:ind w:left="144"/>
      </w:pPr>
    </w:p>
    <w:p w14:paraId="59907519" w14:textId="77777777" w:rsidR="00941D93" w:rsidRDefault="00941D93">
      <w:pPr>
        <w:pStyle w:val="Paragraph"/>
      </w:pPr>
      <w:r>
        <w:t>Note: The template presented in this document was taken from:</w:t>
      </w:r>
    </w:p>
    <w:p w14:paraId="15E93832"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2F1D9029" w14:textId="77777777" w:rsidR="00E47986" w:rsidRDefault="00E47986">
      <w:pPr>
        <w:pStyle w:val="Paragraph"/>
      </w:pPr>
    </w:p>
    <w:p w14:paraId="1C303F00"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1EDAF22" w14:textId="77777777" w:rsidR="00941D93" w:rsidRDefault="00941D93">
      <w:pPr>
        <w:pStyle w:val="Paragraph"/>
      </w:pPr>
    </w:p>
    <w:p w14:paraId="16644D72" w14:textId="77777777" w:rsidR="00941D93" w:rsidRDefault="00941D93">
      <w:pPr>
        <w:pStyle w:val="Paragraph"/>
      </w:pPr>
      <w:r>
        <w:t>Supplementary information is from:</w:t>
      </w:r>
    </w:p>
    <w:p w14:paraId="20FBDAB2"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7901A5B1" w14:textId="77777777" w:rsidR="00941D93" w:rsidRDefault="00941D93">
      <w:pPr>
        <w:pStyle w:val="Paragraph"/>
      </w:pPr>
      <w:r>
        <w:br w:type="column"/>
      </w:r>
    </w:p>
    <w:p w14:paraId="4F3E7EFF" w14:textId="77777777" w:rsidR="00941D93" w:rsidRDefault="00941D93">
      <w:pPr>
        <w:ind w:left="144"/>
      </w:pPr>
    </w:p>
    <w:p w14:paraId="2B9AD4AE" w14:textId="77777777" w:rsidR="00941D93" w:rsidRDefault="00941D93">
      <w:pPr>
        <w:pStyle w:val="TOC2"/>
        <w:rPr>
          <w:sz w:val="28"/>
        </w:rPr>
      </w:pPr>
      <w:r>
        <w:rPr>
          <w:sz w:val="28"/>
        </w:rPr>
        <w:t>Table of Contents</w:t>
      </w:r>
    </w:p>
    <w:p w14:paraId="00716369" w14:textId="75A8512D" w:rsidR="00C660ED" w:rsidRDefault="00941D93">
      <w:pPr>
        <w:pStyle w:val="TOC1"/>
        <w:rPr>
          <w:ins w:id="76" w:author="Ricardo Pena" w:date="2020-04-16T15:31:00Z"/>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ins w:id="77" w:author="Ricardo Pena" w:date="2020-04-16T15:31:00Z">
        <w:r w:rsidR="00C660ED" w:rsidRPr="00491A3A">
          <w:rPr>
            <w:rStyle w:val="Hyperlink"/>
            <w:noProof/>
          </w:rPr>
          <w:fldChar w:fldCharType="begin"/>
        </w:r>
        <w:r w:rsidR="00C660ED" w:rsidRPr="00491A3A">
          <w:rPr>
            <w:rStyle w:val="Hyperlink"/>
            <w:noProof/>
          </w:rPr>
          <w:instrText xml:space="preserve"> </w:instrText>
        </w:r>
        <w:r w:rsidR="00C660ED">
          <w:rPr>
            <w:noProof/>
          </w:rPr>
          <w:instrText>HYPERLINK \l "_Toc37943528"</w:instrText>
        </w:r>
        <w:r w:rsidR="00C660ED" w:rsidRPr="00491A3A">
          <w:rPr>
            <w:rStyle w:val="Hyperlink"/>
            <w:noProof/>
          </w:rPr>
          <w:instrText xml:space="preserve"> </w:instrText>
        </w:r>
        <w:r w:rsidR="00C660ED" w:rsidRPr="00491A3A">
          <w:rPr>
            <w:rStyle w:val="Hyperlink"/>
            <w:noProof/>
          </w:rPr>
          <w:fldChar w:fldCharType="separate"/>
        </w:r>
        <w:r w:rsidR="00C660ED" w:rsidRPr="00491A3A">
          <w:rPr>
            <w:rStyle w:val="Hyperlink"/>
            <w:noProof/>
          </w:rPr>
          <w:t>Document Control</w:t>
        </w:r>
        <w:r w:rsidR="00C660ED">
          <w:rPr>
            <w:noProof/>
            <w:webHidden/>
          </w:rPr>
          <w:tab/>
        </w:r>
        <w:r w:rsidR="00C660ED">
          <w:rPr>
            <w:noProof/>
            <w:webHidden/>
          </w:rPr>
          <w:fldChar w:fldCharType="begin"/>
        </w:r>
        <w:r w:rsidR="00C660ED">
          <w:rPr>
            <w:noProof/>
            <w:webHidden/>
          </w:rPr>
          <w:instrText xml:space="preserve"> PAGEREF _Toc37943528 \h </w:instrText>
        </w:r>
      </w:ins>
      <w:r w:rsidR="00C660ED">
        <w:rPr>
          <w:noProof/>
          <w:webHidden/>
        </w:rPr>
      </w:r>
      <w:r w:rsidR="00C660ED">
        <w:rPr>
          <w:noProof/>
          <w:webHidden/>
        </w:rPr>
        <w:fldChar w:fldCharType="separate"/>
      </w:r>
      <w:ins w:id="78" w:author="Ricardo Pena" w:date="2020-04-16T15:53:00Z">
        <w:r w:rsidR="00342CD6">
          <w:rPr>
            <w:noProof/>
            <w:webHidden/>
          </w:rPr>
          <w:t>ii</w:t>
        </w:r>
      </w:ins>
      <w:ins w:id="79" w:author="Ricardo Pena" w:date="2020-04-16T15:31:00Z">
        <w:r w:rsidR="00C660ED">
          <w:rPr>
            <w:noProof/>
            <w:webHidden/>
          </w:rPr>
          <w:fldChar w:fldCharType="end"/>
        </w:r>
        <w:r w:rsidR="00C660ED" w:rsidRPr="00491A3A">
          <w:rPr>
            <w:rStyle w:val="Hyperlink"/>
            <w:noProof/>
          </w:rPr>
          <w:fldChar w:fldCharType="end"/>
        </w:r>
      </w:ins>
    </w:p>
    <w:p w14:paraId="18FF7575" w14:textId="7300B758" w:rsidR="00C660ED" w:rsidRDefault="00C660ED">
      <w:pPr>
        <w:pStyle w:val="TOC2"/>
        <w:rPr>
          <w:ins w:id="80" w:author="Ricardo Pena" w:date="2020-04-16T15:31:00Z"/>
          <w:rFonts w:asciiTheme="minorHAnsi" w:eastAsiaTheme="minorEastAsia" w:hAnsiTheme="minorHAnsi" w:cstheme="minorBidi"/>
          <w:b w:val="0"/>
          <w:bCs w:val="0"/>
          <w:smallCaps w:val="0"/>
          <w:noProof/>
          <w:sz w:val="22"/>
          <w:szCs w:val="22"/>
        </w:rPr>
      </w:pPr>
      <w:ins w:id="8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"_Toc37943529"</w:instrText>
        </w:r>
        <w:r w:rsidRPr="00491A3A">
          <w:rPr>
            <w:rStyle w:val="Hyperlink"/>
            <w:noProof/>
          </w:rPr>
          <w:instrText xml:space="preserve"> </w:instrText>
        </w:r>
        <w:r w:rsidRPr="00491A3A">
          <w:rPr>
            <w:rStyle w:val="Hyperlink"/>
            <w:noProof/>
          </w:rPr>
          <w:fldChar w:fldCharType="separate"/>
        </w:r>
        <w:r w:rsidRPr="00491A3A">
          <w:rPr>
            <w:rStyle w:val="Hyperlink"/>
            <w:noProof/>
          </w:rPr>
          <w:t>Approval</w:t>
        </w:r>
        <w:r>
          <w:rPr>
            <w:noProof/>
            <w:webHidden/>
          </w:rPr>
          <w:tab/>
        </w:r>
        <w:r>
          <w:rPr>
            <w:noProof/>
            <w:webHidden/>
          </w:rPr>
          <w:fldChar w:fldCharType="begin"/>
        </w:r>
        <w:r>
          <w:rPr>
            <w:noProof/>
            <w:webHidden/>
          </w:rPr>
          <w:instrText xml:space="preserve"> PAGEREF _Toc37943529 \h </w:instrText>
        </w:r>
      </w:ins>
      <w:r>
        <w:rPr>
          <w:noProof/>
          <w:webHidden/>
        </w:rPr>
      </w:r>
      <w:r>
        <w:rPr>
          <w:noProof/>
          <w:webHidden/>
        </w:rPr>
        <w:fldChar w:fldCharType="separate"/>
      </w:r>
      <w:ins w:id="82" w:author="Ricardo Pena" w:date="2020-04-16T15:53:00Z">
        <w:r w:rsidR="00342CD6">
          <w:rPr>
            <w:noProof/>
            <w:webHidden/>
          </w:rPr>
          <w:t>ii</w:t>
        </w:r>
      </w:ins>
      <w:ins w:id="83" w:author="Ricardo Pena" w:date="2020-04-16T15:31:00Z">
        <w:r>
          <w:rPr>
            <w:noProof/>
            <w:webHidden/>
          </w:rPr>
          <w:fldChar w:fldCharType="end"/>
        </w:r>
        <w:r w:rsidRPr="00491A3A">
          <w:rPr>
            <w:rStyle w:val="Hyperlink"/>
            <w:noProof/>
          </w:rPr>
          <w:fldChar w:fldCharType="end"/>
        </w:r>
      </w:ins>
    </w:p>
    <w:p w14:paraId="1B49D9D5" w14:textId="30FA38F9" w:rsidR="00C660ED" w:rsidRDefault="00C660ED">
      <w:pPr>
        <w:pStyle w:val="TOC2"/>
        <w:rPr>
          <w:ins w:id="84" w:author="Ricardo Pena" w:date="2020-04-16T15:31:00Z"/>
          <w:rFonts w:asciiTheme="minorHAnsi" w:eastAsiaTheme="minorEastAsia" w:hAnsiTheme="minorHAnsi" w:cstheme="minorBidi"/>
          <w:b w:val="0"/>
          <w:bCs w:val="0"/>
          <w:smallCaps w:val="0"/>
          <w:noProof/>
          <w:sz w:val="22"/>
          <w:szCs w:val="22"/>
        </w:rPr>
      </w:pPr>
      <w:ins w:id="8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"_Toc37943530"</w:instrText>
        </w:r>
        <w:r w:rsidRPr="00491A3A">
          <w:rPr>
            <w:rStyle w:val="Hyperlink"/>
            <w:noProof/>
          </w:rPr>
          <w:instrText xml:space="preserve"> </w:instrText>
        </w:r>
        <w:r w:rsidRPr="00491A3A">
          <w:rPr>
            <w:rStyle w:val="Hyperlink"/>
            <w:noProof/>
          </w:rPr>
          <w:fldChar w:fldCharType="separate"/>
        </w:r>
        <w:r w:rsidRPr="00491A3A">
          <w:rPr>
            <w:rStyle w:val="Hyperlink"/>
            <w:noProof/>
          </w:rPr>
          <w:t>Document Change Control</w:t>
        </w:r>
        <w:r>
          <w:rPr>
            <w:noProof/>
            <w:webHidden/>
          </w:rPr>
          <w:tab/>
        </w:r>
        <w:r>
          <w:rPr>
            <w:noProof/>
            <w:webHidden/>
          </w:rPr>
          <w:fldChar w:fldCharType="begin"/>
        </w:r>
        <w:r>
          <w:rPr>
            <w:noProof/>
            <w:webHidden/>
          </w:rPr>
          <w:instrText xml:space="preserve"> PAGEREF _Toc37943530 \h </w:instrText>
        </w:r>
      </w:ins>
      <w:r>
        <w:rPr>
          <w:noProof/>
          <w:webHidden/>
        </w:rPr>
      </w:r>
      <w:r>
        <w:rPr>
          <w:noProof/>
          <w:webHidden/>
        </w:rPr>
        <w:fldChar w:fldCharType="separate"/>
      </w:r>
      <w:ins w:id="86" w:author="Ricardo Pena" w:date="2020-04-16T15:53:00Z">
        <w:r w:rsidR="00342CD6">
          <w:rPr>
            <w:noProof/>
            <w:webHidden/>
          </w:rPr>
          <w:t>ii</w:t>
        </w:r>
      </w:ins>
      <w:ins w:id="87" w:author="Ricardo Pena" w:date="2020-04-16T15:31:00Z">
        <w:r>
          <w:rPr>
            <w:noProof/>
            <w:webHidden/>
          </w:rPr>
          <w:fldChar w:fldCharType="end"/>
        </w:r>
        <w:r w:rsidRPr="00491A3A">
          <w:rPr>
            <w:rStyle w:val="Hyperlink"/>
            <w:noProof/>
          </w:rPr>
          <w:fldChar w:fldCharType="end"/>
        </w:r>
      </w:ins>
    </w:p>
    <w:p w14:paraId="7B367490" w14:textId="65197DC4" w:rsidR="00C660ED" w:rsidRDefault="00C660ED">
      <w:pPr>
        <w:pStyle w:val="TOC2"/>
        <w:rPr>
          <w:ins w:id="88" w:author="Ricardo Pena" w:date="2020-04-16T15:31:00Z"/>
          <w:rFonts w:asciiTheme="minorHAnsi" w:eastAsiaTheme="minorEastAsia" w:hAnsiTheme="minorHAnsi" w:cstheme="minorBidi"/>
          <w:b w:val="0"/>
          <w:bCs w:val="0"/>
          <w:smallCaps w:val="0"/>
          <w:noProof/>
          <w:sz w:val="22"/>
          <w:szCs w:val="22"/>
        </w:rPr>
      </w:pPr>
      <w:ins w:id="8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"_Toc37943531"</w:instrText>
        </w:r>
        <w:r w:rsidRPr="00491A3A">
          <w:rPr>
            <w:rStyle w:val="Hyperlink"/>
            <w:noProof/>
          </w:rPr>
          <w:instrText xml:space="preserve"> </w:instrText>
        </w:r>
        <w:r w:rsidRPr="00491A3A">
          <w:rPr>
            <w:rStyle w:val="Hyperlink"/>
            <w:noProof/>
          </w:rPr>
          <w:fldChar w:fldCharType="separate"/>
        </w:r>
        <w:r w:rsidRPr="00491A3A">
          <w:rPr>
            <w:rStyle w:val="Hyperlink"/>
            <w:noProof/>
          </w:rPr>
          <w:t>Distribution List</w:t>
        </w:r>
        <w:r>
          <w:rPr>
            <w:noProof/>
            <w:webHidden/>
          </w:rPr>
          <w:tab/>
        </w:r>
        <w:r>
          <w:rPr>
            <w:noProof/>
            <w:webHidden/>
          </w:rPr>
          <w:fldChar w:fldCharType="begin"/>
        </w:r>
        <w:r>
          <w:rPr>
            <w:noProof/>
            <w:webHidden/>
          </w:rPr>
          <w:instrText xml:space="preserve"> PAGEREF _Toc37943531 \h </w:instrText>
        </w:r>
      </w:ins>
      <w:r>
        <w:rPr>
          <w:noProof/>
          <w:webHidden/>
        </w:rPr>
      </w:r>
      <w:r>
        <w:rPr>
          <w:noProof/>
          <w:webHidden/>
        </w:rPr>
        <w:fldChar w:fldCharType="separate"/>
      </w:r>
      <w:ins w:id="90" w:author="Ricardo Pena" w:date="2020-04-16T15:53:00Z">
        <w:r w:rsidR="00342CD6">
          <w:rPr>
            <w:noProof/>
            <w:webHidden/>
          </w:rPr>
          <w:t>ii</w:t>
        </w:r>
      </w:ins>
      <w:ins w:id="91" w:author="Ricardo Pena" w:date="2020-04-16T15:31:00Z">
        <w:r>
          <w:rPr>
            <w:noProof/>
            <w:webHidden/>
          </w:rPr>
          <w:fldChar w:fldCharType="end"/>
        </w:r>
        <w:r w:rsidRPr="00491A3A">
          <w:rPr>
            <w:rStyle w:val="Hyperlink"/>
            <w:noProof/>
          </w:rPr>
          <w:fldChar w:fldCharType="end"/>
        </w:r>
      </w:ins>
    </w:p>
    <w:p w14:paraId="7322B900" w14:textId="33441060" w:rsidR="00C660ED" w:rsidRDefault="00C660ED">
      <w:pPr>
        <w:pStyle w:val="TOC2"/>
        <w:rPr>
          <w:ins w:id="92" w:author="Ricardo Pena" w:date="2020-04-16T15:31:00Z"/>
          <w:rFonts w:asciiTheme="minorHAnsi" w:eastAsiaTheme="minorEastAsia" w:hAnsiTheme="minorHAnsi" w:cstheme="minorBidi"/>
          <w:b w:val="0"/>
          <w:bCs w:val="0"/>
          <w:smallCaps w:val="0"/>
          <w:noProof/>
          <w:sz w:val="22"/>
          <w:szCs w:val="22"/>
        </w:rPr>
      </w:pPr>
      <w:ins w:id="9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"_Toc37943532"</w:instrText>
        </w:r>
        <w:r w:rsidRPr="00491A3A">
          <w:rPr>
            <w:rStyle w:val="Hyperlink"/>
            <w:noProof/>
          </w:rPr>
          <w:instrText xml:space="preserve"> </w:instrText>
        </w:r>
        <w:r w:rsidRPr="00491A3A">
          <w:rPr>
            <w:rStyle w:val="Hyperlink"/>
            <w:noProof/>
          </w:rPr>
          <w:fldChar w:fldCharType="separate"/>
        </w:r>
        <w:r w:rsidRPr="00491A3A">
          <w:rPr>
            <w:rStyle w:val="Hyperlink"/>
            <w:noProof/>
          </w:rPr>
          <w:t>Change Summary</w:t>
        </w:r>
        <w:r>
          <w:rPr>
            <w:noProof/>
            <w:webHidden/>
          </w:rPr>
          <w:tab/>
        </w:r>
        <w:r>
          <w:rPr>
            <w:noProof/>
            <w:webHidden/>
          </w:rPr>
          <w:fldChar w:fldCharType="begin"/>
        </w:r>
        <w:r>
          <w:rPr>
            <w:noProof/>
            <w:webHidden/>
          </w:rPr>
          <w:instrText xml:space="preserve"> PAGEREF _Toc37943532 \h </w:instrText>
        </w:r>
      </w:ins>
      <w:r>
        <w:rPr>
          <w:noProof/>
          <w:webHidden/>
        </w:rPr>
      </w:r>
      <w:r>
        <w:rPr>
          <w:noProof/>
          <w:webHidden/>
        </w:rPr>
        <w:fldChar w:fldCharType="separate"/>
      </w:r>
      <w:ins w:id="94" w:author="Ricardo Pena" w:date="2020-04-16T15:53:00Z">
        <w:r w:rsidR="00342CD6">
          <w:rPr>
            <w:noProof/>
            <w:webHidden/>
          </w:rPr>
          <w:t>iii</w:t>
        </w:r>
      </w:ins>
      <w:ins w:id="95" w:author="Ricardo Pena" w:date="2020-04-16T15:31:00Z">
        <w:r>
          <w:rPr>
            <w:noProof/>
            <w:webHidden/>
          </w:rPr>
          <w:fldChar w:fldCharType="end"/>
        </w:r>
        <w:r w:rsidRPr="00491A3A">
          <w:rPr>
            <w:rStyle w:val="Hyperlink"/>
            <w:noProof/>
          </w:rPr>
          <w:fldChar w:fldCharType="end"/>
        </w:r>
      </w:ins>
    </w:p>
    <w:p w14:paraId="162020D3" w14:textId="6EB71FD7" w:rsidR="00C660ED" w:rsidRDefault="00C660ED">
      <w:pPr>
        <w:pStyle w:val="TOC1"/>
        <w:tabs>
          <w:tab w:val="left" w:pos="400"/>
        </w:tabs>
        <w:rPr>
          <w:ins w:id="96" w:author="Ricardo Pena" w:date="2020-04-16T15:31:00Z"/>
          <w:rFonts w:asciiTheme="minorHAnsi" w:eastAsiaTheme="minorEastAsia" w:hAnsiTheme="minorHAnsi" w:cstheme="minorBidi"/>
          <w:b w:val="0"/>
          <w:caps w:val="0"/>
          <w:noProof/>
          <w:sz w:val="22"/>
          <w:szCs w:val="22"/>
        </w:rPr>
      </w:pPr>
      <w:ins w:id="9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"_Toc37943533"</w:instrText>
        </w:r>
        <w:r w:rsidRPr="00491A3A">
          <w:rPr>
            <w:rStyle w:val="Hyperlink"/>
            <w:noProof/>
          </w:rPr>
          <w:instrText xml:space="preserve"> </w:instrText>
        </w:r>
        <w:r w:rsidRPr="00491A3A">
          <w:rPr>
            <w:rStyle w:val="Hyperlink"/>
            <w:noProof/>
          </w:rPr>
          <w:fldChar w:fldCharType="separate"/>
        </w:r>
        <w:r w:rsidRPr="00491A3A">
          <w:rPr>
            <w:rStyle w:val="Hyperlink"/>
            <w:noProof/>
          </w:rPr>
          <w:t>1.</w:t>
        </w:r>
        <w:r>
          <w:rPr>
            <w:rFonts w:asciiTheme="minorHAnsi" w:eastAsiaTheme="minorEastAsia" w:hAnsiTheme="minorHAnsi" w:cstheme="minorBidi"/>
            <w:b w:val="0"/>
            <w:caps w:val="0"/>
            <w:noProof/>
            <w:sz w:val="22"/>
            <w:szCs w:val="22"/>
          </w:rPr>
          <w:tab/>
        </w:r>
        <w:r w:rsidRPr="00491A3A">
          <w:rPr>
            <w:rStyle w:val="Hyperlink"/>
            <w:noProof/>
          </w:rPr>
          <w:t>Introduction</w:t>
        </w:r>
        <w:r>
          <w:rPr>
            <w:noProof/>
            <w:webHidden/>
          </w:rPr>
          <w:tab/>
        </w:r>
        <w:r>
          <w:rPr>
            <w:noProof/>
            <w:webHidden/>
          </w:rPr>
          <w:fldChar w:fldCharType="begin"/>
        </w:r>
        <w:r>
          <w:rPr>
            <w:noProof/>
            <w:webHidden/>
          </w:rPr>
          <w:instrText xml:space="preserve"> PAGEREF _Toc37943533 \h </w:instrText>
        </w:r>
      </w:ins>
      <w:r>
        <w:rPr>
          <w:noProof/>
          <w:webHidden/>
        </w:rPr>
      </w:r>
      <w:r>
        <w:rPr>
          <w:noProof/>
          <w:webHidden/>
        </w:rPr>
        <w:fldChar w:fldCharType="separate"/>
      </w:r>
      <w:ins w:id="98" w:author="Ricardo Pena" w:date="2020-04-16T15:53:00Z">
        <w:r w:rsidR="00342CD6">
          <w:rPr>
            <w:noProof/>
            <w:webHidden/>
          </w:rPr>
          <w:t>1</w:t>
        </w:r>
      </w:ins>
      <w:ins w:id="99" w:author="Ricardo Pena" w:date="2020-04-16T15:31:00Z">
        <w:r>
          <w:rPr>
            <w:noProof/>
            <w:webHidden/>
          </w:rPr>
          <w:fldChar w:fldCharType="end"/>
        </w:r>
        <w:r w:rsidRPr="00491A3A">
          <w:rPr>
            <w:rStyle w:val="Hyperlink"/>
            <w:noProof/>
          </w:rPr>
          <w:fldChar w:fldCharType="end"/>
        </w:r>
      </w:ins>
    </w:p>
    <w:p w14:paraId="699800D0" w14:textId="6FDCAA53" w:rsidR="00C660ED" w:rsidRDefault="00C660ED">
      <w:pPr>
        <w:pStyle w:val="TOC2"/>
        <w:tabs>
          <w:tab w:val="left" w:pos="1200"/>
        </w:tabs>
        <w:rPr>
          <w:ins w:id="100" w:author="Ricardo Pena" w:date="2020-04-16T15:31:00Z"/>
          <w:rFonts w:asciiTheme="minorHAnsi" w:eastAsiaTheme="minorEastAsia" w:hAnsiTheme="minorHAnsi" w:cstheme="minorBidi"/>
          <w:b w:val="0"/>
          <w:bCs w:val="0"/>
          <w:smallCaps w:val="0"/>
          <w:noProof/>
          <w:sz w:val="22"/>
          <w:szCs w:val="22"/>
        </w:rPr>
      </w:pPr>
      <w:ins w:id="10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"_Toc37943534"</w:instrText>
        </w:r>
        <w:r w:rsidRPr="00491A3A">
          <w:rPr>
            <w:rStyle w:val="Hyperlink"/>
            <w:noProof/>
          </w:rPr>
          <w:instrText xml:space="preserve"> </w:instrText>
        </w:r>
        <w:r w:rsidRPr="00491A3A">
          <w:rPr>
            <w:rStyle w:val="Hyperlink"/>
            <w:noProof/>
          </w:rPr>
          <w:fldChar w:fldCharType="separate"/>
        </w:r>
        <w:r w:rsidRPr="00491A3A">
          <w:rPr>
            <w:rStyle w:val="Hyperlink"/>
            <w:noProof/>
          </w:rPr>
          <w:t>1.1.</w:t>
        </w:r>
        <w:r>
          <w:rPr>
            <w:rFonts w:asciiTheme="minorHAnsi" w:eastAsiaTheme="minorEastAsia" w:hAnsiTheme="minorHAnsi" w:cstheme="minorBidi"/>
            <w:b w:val="0"/>
            <w:bCs w:val="0"/>
            <w:smallCaps w:val="0"/>
            <w:noProof/>
            <w:sz w:val="22"/>
            <w:szCs w:val="22"/>
          </w:rPr>
          <w:tab/>
        </w:r>
        <w:r w:rsidRPr="00491A3A">
          <w:rPr>
            <w:rStyle w:val="Hyperlink"/>
            <w:noProof/>
          </w:rPr>
          <w:t>Purpose</w:t>
        </w:r>
        <w:r>
          <w:rPr>
            <w:noProof/>
            <w:webHidden/>
          </w:rPr>
          <w:tab/>
        </w:r>
        <w:r>
          <w:rPr>
            <w:noProof/>
            <w:webHidden/>
          </w:rPr>
          <w:fldChar w:fldCharType="begin"/>
        </w:r>
        <w:r>
          <w:rPr>
            <w:noProof/>
            <w:webHidden/>
          </w:rPr>
          <w:instrText xml:space="preserve"> PAGEREF _Toc37943534 \h </w:instrText>
        </w:r>
      </w:ins>
      <w:r>
        <w:rPr>
          <w:noProof/>
          <w:webHidden/>
        </w:rPr>
      </w:r>
      <w:r>
        <w:rPr>
          <w:noProof/>
          <w:webHidden/>
        </w:rPr>
        <w:fldChar w:fldCharType="separate"/>
      </w:r>
      <w:ins w:id="102" w:author="Ricardo Pena" w:date="2020-04-16T15:53:00Z">
        <w:r w:rsidR="00342CD6">
          <w:rPr>
            <w:noProof/>
            <w:webHidden/>
          </w:rPr>
          <w:t>1</w:t>
        </w:r>
      </w:ins>
      <w:ins w:id="103" w:author="Ricardo Pena" w:date="2020-04-16T15:31:00Z">
        <w:r>
          <w:rPr>
            <w:noProof/>
            <w:webHidden/>
          </w:rPr>
          <w:fldChar w:fldCharType="end"/>
        </w:r>
        <w:r w:rsidRPr="00491A3A">
          <w:rPr>
            <w:rStyle w:val="Hyperlink"/>
            <w:noProof/>
          </w:rPr>
          <w:fldChar w:fldCharType="end"/>
        </w:r>
      </w:ins>
    </w:p>
    <w:p w14:paraId="07641451" w14:textId="4CE41F82" w:rsidR="00C660ED" w:rsidRDefault="00C660ED">
      <w:pPr>
        <w:pStyle w:val="TOC2"/>
        <w:tabs>
          <w:tab w:val="left" w:pos="1200"/>
        </w:tabs>
        <w:rPr>
          <w:ins w:id="104" w:author="Ricardo Pena" w:date="2020-04-16T15:31:00Z"/>
          <w:rFonts w:asciiTheme="minorHAnsi" w:eastAsiaTheme="minorEastAsia" w:hAnsiTheme="minorHAnsi" w:cstheme="minorBidi"/>
          <w:b w:val="0"/>
          <w:bCs w:val="0"/>
          <w:smallCaps w:val="0"/>
          <w:noProof/>
          <w:sz w:val="22"/>
          <w:szCs w:val="22"/>
        </w:rPr>
      </w:pPr>
      <w:ins w:id="10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"_Toc37943535"</w:instrText>
        </w:r>
        <w:r w:rsidRPr="00491A3A">
          <w:rPr>
            <w:rStyle w:val="Hyperlink"/>
            <w:noProof/>
          </w:rPr>
          <w:instrText xml:space="preserve"> </w:instrText>
        </w:r>
        <w:r w:rsidRPr="00491A3A">
          <w:rPr>
            <w:rStyle w:val="Hyperlink"/>
            <w:noProof/>
          </w:rPr>
          <w:fldChar w:fldCharType="separate"/>
        </w:r>
        <w:r w:rsidRPr="00491A3A">
          <w:rPr>
            <w:rStyle w:val="Hyperlink"/>
            <w:noProof/>
          </w:rPr>
          <w:t>1.2.</w:t>
        </w:r>
        <w:r>
          <w:rPr>
            <w:rFonts w:asciiTheme="minorHAnsi" w:eastAsiaTheme="minorEastAsia" w:hAnsiTheme="minorHAnsi" w:cstheme="minorBidi"/>
            <w:b w:val="0"/>
            <w:bCs w:val="0"/>
            <w:smallCaps w:val="0"/>
            <w:noProof/>
            <w:sz w:val="22"/>
            <w:szCs w:val="22"/>
          </w:rPr>
          <w:tab/>
        </w:r>
        <w:r w:rsidRPr="00491A3A">
          <w:rPr>
            <w:rStyle w:val="Hyperlink"/>
            <w:noProof/>
          </w:rPr>
          <w:t>Scope</w:t>
        </w:r>
        <w:r>
          <w:rPr>
            <w:noProof/>
            <w:webHidden/>
          </w:rPr>
          <w:tab/>
        </w:r>
        <w:r>
          <w:rPr>
            <w:noProof/>
            <w:webHidden/>
          </w:rPr>
          <w:fldChar w:fldCharType="begin"/>
        </w:r>
        <w:r>
          <w:rPr>
            <w:noProof/>
            <w:webHidden/>
          </w:rPr>
          <w:instrText xml:space="preserve"> PAGEREF _Toc37943535 \h </w:instrText>
        </w:r>
      </w:ins>
      <w:r>
        <w:rPr>
          <w:noProof/>
          <w:webHidden/>
        </w:rPr>
      </w:r>
      <w:r>
        <w:rPr>
          <w:noProof/>
          <w:webHidden/>
        </w:rPr>
        <w:fldChar w:fldCharType="separate"/>
      </w:r>
      <w:ins w:id="106" w:author="Ricardo Pena" w:date="2020-04-16T15:53:00Z">
        <w:r w:rsidR="00342CD6">
          <w:rPr>
            <w:noProof/>
            <w:webHidden/>
          </w:rPr>
          <w:t>1</w:t>
        </w:r>
      </w:ins>
      <w:ins w:id="107" w:author="Ricardo Pena" w:date="2020-04-16T15:31:00Z">
        <w:r>
          <w:rPr>
            <w:noProof/>
            <w:webHidden/>
          </w:rPr>
          <w:fldChar w:fldCharType="end"/>
        </w:r>
        <w:r w:rsidRPr="00491A3A">
          <w:rPr>
            <w:rStyle w:val="Hyperlink"/>
            <w:noProof/>
          </w:rPr>
          <w:fldChar w:fldCharType="end"/>
        </w:r>
      </w:ins>
    </w:p>
    <w:p w14:paraId="256C185B" w14:textId="2D60165E" w:rsidR="00C660ED" w:rsidRDefault="00C660ED">
      <w:pPr>
        <w:pStyle w:val="TOC2"/>
        <w:tabs>
          <w:tab w:val="left" w:pos="1200"/>
        </w:tabs>
        <w:rPr>
          <w:ins w:id="108" w:author="Ricardo Pena" w:date="2020-04-16T15:31:00Z"/>
          <w:rFonts w:asciiTheme="minorHAnsi" w:eastAsiaTheme="minorEastAsia" w:hAnsiTheme="minorHAnsi" w:cstheme="minorBidi"/>
          <w:b w:val="0"/>
          <w:bCs w:val="0"/>
          <w:smallCaps w:val="0"/>
          <w:noProof/>
          <w:sz w:val="22"/>
          <w:szCs w:val="22"/>
        </w:rPr>
      </w:pPr>
      <w:ins w:id="10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"_Toc37943536"</w:instrText>
        </w:r>
        <w:r w:rsidRPr="00491A3A">
          <w:rPr>
            <w:rStyle w:val="Hyperlink"/>
            <w:noProof/>
          </w:rPr>
          <w:instrText xml:space="preserve"> </w:instrText>
        </w:r>
        <w:r w:rsidRPr="00491A3A">
          <w:rPr>
            <w:rStyle w:val="Hyperlink"/>
            <w:noProof/>
          </w:rPr>
          <w:fldChar w:fldCharType="separate"/>
        </w:r>
        <w:r w:rsidRPr="00491A3A">
          <w:rPr>
            <w:rStyle w:val="Hyperlink"/>
            <w:noProof/>
          </w:rPr>
          <w:t>1.3.</w:t>
        </w:r>
        <w:r>
          <w:rPr>
            <w:rFonts w:asciiTheme="minorHAnsi" w:eastAsiaTheme="minorEastAsia" w:hAnsiTheme="minorHAnsi" w:cstheme="minorBidi"/>
            <w:b w:val="0"/>
            <w:bCs w:val="0"/>
            <w:smallCaps w:val="0"/>
            <w:noProof/>
            <w:sz w:val="22"/>
            <w:szCs w:val="22"/>
          </w:rPr>
          <w:tab/>
        </w:r>
        <w:r w:rsidRPr="00491A3A">
          <w:rPr>
            <w:rStyle w:val="Hyperlink"/>
            <w:noProof/>
          </w:rPr>
          <w:t>System Overview</w:t>
        </w:r>
        <w:r>
          <w:rPr>
            <w:noProof/>
            <w:webHidden/>
          </w:rPr>
          <w:tab/>
        </w:r>
        <w:r>
          <w:rPr>
            <w:noProof/>
            <w:webHidden/>
          </w:rPr>
          <w:fldChar w:fldCharType="begin"/>
        </w:r>
        <w:r>
          <w:rPr>
            <w:noProof/>
            <w:webHidden/>
          </w:rPr>
          <w:instrText xml:space="preserve"> PAGEREF _Toc37943536 \h </w:instrText>
        </w:r>
      </w:ins>
      <w:r>
        <w:rPr>
          <w:noProof/>
          <w:webHidden/>
        </w:rPr>
      </w:r>
      <w:r>
        <w:rPr>
          <w:noProof/>
          <w:webHidden/>
        </w:rPr>
        <w:fldChar w:fldCharType="separate"/>
      </w:r>
      <w:ins w:id="110" w:author="Ricardo Pena" w:date="2020-04-16T15:53:00Z">
        <w:r w:rsidR="00342CD6">
          <w:rPr>
            <w:noProof/>
            <w:webHidden/>
          </w:rPr>
          <w:t>1</w:t>
        </w:r>
      </w:ins>
      <w:ins w:id="111" w:author="Ricardo Pena" w:date="2020-04-16T15:31:00Z">
        <w:r>
          <w:rPr>
            <w:noProof/>
            <w:webHidden/>
          </w:rPr>
          <w:fldChar w:fldCharType="end"/>
        </w:r>
        <w:r w:rsidRPr="00491A3A">
          <w:rPr>
            <w:rStyle w:val="Hyperlink"/>
            <w:noProof/>
          </w:rPr>
          <w:fldChar w:fldCharType="end"/>
        </w:r>
      </w:ins>
    </w:p>
    <w:p w14:paraId="3EEF25FD" w14:textId="6ACC3B1E" w:rsidR="00C660ED" w:rsidRDefault="00C660ED">
      <w:pPr>
        <w:pStyle w:val="TOC2"/>
        <w:tabs>
          <w:tab w:val="left" w:pos="1200"/>
        </w:tabs>
        <w:rPr>
          <w:ins w:id="112" w:author="Ricardo Pena" w:date="2020-04-16T15:31:00Z"/>
          <w:rFonts w:asciiTheme="minorHAnsi" w:eastAsiaTheme="minorEastAsia" w:hAnsiTheme="minorHAnsi" w:cstheme="minorBidi"/>
          <w:b w:val="0"/>
          <w:bCs w:val="0"/>
          <w:smallCaps w:val="0"/>
          <w:noProof/>
          <w:sz w:val="22"/>
          <w:szCs w:val="22"/>
        </w:rPr>
      </w:pPr>
      <w:ins w:id="11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"_Toc37943537"</w:instrText>
        </w:r>
        <w:r w:rsidRPr="00491A3A">
          <w:rPr>
            <w:rStyle w:val="Hyperlink"/>
            <w:noProof/>
          </w:rPr>
          <w:instrText xml:space="preserve"> </w:instrText>
        </w:r>
        <w:r w:rsidRPr="00491A3A">
          <w:rPr>
            <w:rStyle w:val="Hyperlink"/>
            <w:noProof/>
          </w:rPr>
          <w:fldChar w:fldCharType="separate"/>
        </w:r>
        <w:r w:rsidRPr="00491A3A">
          <w:rPr>
            <w:rStyle w:val="Hyperlink"/>
            <w:noProof/>
          </w:rPr>
          <w:t>1.4.</w:t>
        </w:r>
        <w:r>
          <w:rPr>
            <w:rFonts w:asciiTheme="minorHAnsi" w:eastAsiaTheme="minorEastAsia" w:hAnsiTheme="minorHAnsi" w:cstheme="minorBidi"/>
            <w:b w:val="0"/>
            <w:bCs w:val="0"/>
            <w:smallCaps w:val="0"/>
            <w:noProof/>
            <w:sz w:val="22"/>
            <w:szCs w:val="22"/>
          </w:rPr>
          <w:tab/>
        </w:r>
        <w:r w:rsidRPr="00491A3A">
          <w:rPr>
            <w:rStyle w:val="Hyperlink"/>
            <w:noProof/>
          </w:rPr>
          <w:t>Suspension and Exit Criteria</w:t>
        </w:r>
        <w:r>
          <w:rPr>
            <w:noProof/>
            <w:webHidden/>
          </w:rPr>
          <w:tab/>
        </w:r>
        <w:r>
          <w:rPr>
            <w:noProof/>
            <w:webHidden/>
          </w:rPr>
          <w:fldChar w:fldCharType="begin"/>
        </w:r>
        <w:r>
          <w:rPr>
            <w:noProof/>
            <w:webHidden/>
          </w:rPr>
          <w:instrText xml:space="preserve"> PAGEREF _Toc37943537 \h </w:instrText>
        </w:r>
      </w:ins>
      <w:r>
        <w:rPr>
          <w:noProof/>
          <w:webHidden/>
        </w:rPr>
      </w:r>
      <w:r>
        <w:rPr>
          <w:noProof/>
          <w:webHidden/>
        </w:rPr>
        <w:fldChar w:fldCharType="separate"/>
      </w:r>
      <w:ins w:id="114" w:author="Ricardo Pena" w:date="2020-04-16T15:53:00Z">
        <w:r w:rsidR="00342CD6">
          <w:rPr>
            <w:noProof/>
            <w:webHidden/>
          </w:rPr>
          <w:t>1</w:t>
        </w:r>
      </w:ins>
      <w:ins w:id="115" w:author="Ricardo Pena" w:date="2020-04-16T15:31:00Z">
        <w:r>
          <w:rPr>
            <w:noProof/>
            <w:webHidden/>
          </w:rPr>
          <w:fldChar w:fldCharType="end"/>
        </w:r>
        <w:r w:rsidRPr="00491A3A">
          <w:rPr>
            <w:rStyle w:val="Hyperlink"/>
            <w:noProof/>
          </w:rPr>
          <w:fldChar w:fldCharType="end"/>
        </w:r>
      </w:ins>
    </w:p>
    <w:p w14:paraId="779126F6" w14:textId="302F2D32" w:rsidR="00C660ED" w:rsidRDefault="00C660ED">
      <w:pPr>
        <w:pStyle w:val="TOC2"/>
        <w:tabs>
          <w:tab w:val="left" w:pos="1200"/>
        </w:tabs>
        <w:rPr>
          <w:ins w:id="116" w:author="Ricardo Pena" w:date="2020-04-16T15:31:00Z"/>
          <w:rFonts w:asciiTheme="minorHAnsi" w:eastAsiaTheme="minorEastAsia" w:hAnsiTheme="minorHAnsi" w:cstheme="minorBidi"/>
          <w:b w:val="0"/>
          <w:bCs w:val="0"/>
          <w:smallCaps w:val="0"/>
          <w:noProof/>
          <w:sz w:val="22"/>
          <w:szCs w:val="22"/>
        </w:rPr>
      </w:pPr>
      <w:ins w:id="11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"_Toc37943538"</w:instrText>
        </w:r>
        <w:r w:rsidRPr="00491A3A">
          <w:rPr>
            <w:rStyle w:val="Hyperlink"/>
            <w:noProof/>
          </w:rPr>
          <w:instrText xml:space="preserve"> </w:instrText>
        </w:r>
        <w:r w:rsidRPr="00491A3A">
          <w:rPr>
            <w:rStyle w:val="Hyperlink"/>
            <w:noProof/>
          </w:rPr>
          <w:fldChar w:fldCharType="separate"/>
        </w:r>
        <w:r w:rsidRPr="00491A3A">
          <w:rPr>
            <w:rStyle w:val="Hyperlink"/>
            <w:noProof/>
          </w:rPr>
          <w:t>1.5.</w:t>
        </w:r>
        <w:r>
          <w:rPr>
            <w:rFonts w:asciiTheme="minorHAnsi" w:eastAsiaTheme="minorEastAsia" w:hAnsiTheme="minorHAnsi" w:cstheme="minorBidi"/>
            <w:b w:val="0"/>
            <w:bCs w:val="0"/>
            <w:smallCaps w:val="0"/>
            <w:noProof/>
            <w:sz w:val="22"/>
            <w:szCs w:val="22"/>
          </w:rPr>
          <w:tab/>
        </w:r>
        <w:r w:rsidRPr="00491A3A">
          <w:rPr>
            <w:rStyle w:val="Hyperlink"/>
            <w:noProof/>
          </w:rPr>
          <w:t>Document Overview</w:t>
        </w:r>
        <w:r>
          <w:rPr>
            <w:noProof/>
            <w:webHidden/>
          </w:rPr>
          <w:tab/>
        </w:r>
        <w:r>
          <w:rPr>
            <w:noProof/>
            <w:webHidden/>
          </w:rPr>
          <w:fldChar w:fldCharType="begin"/>
        </w:r>
        <w:r>
          <w:rPr>
            <w:noProof/>
            <w:webHidden/>
          </w:rPr>
          <w:instrText xml:space="preserve"> PAGEREF _Toc37943538 \h </w:instrText>
        </w:r>
      </w:ins>
      <w:r>
        <w:rPr>
          <w:noProof/>
          <w:webHidden/>
        </w:rPr>
      </w:r>
      <w:r>
        <w:rPr>
          <w:noProof/>
          <w:webHidden/>
        </w:rPr>
        <w:fldChar w:fldCharType="separate"/>
      </w:r>
      <w:ins w:id="118" w:author="Ricardo Pena" w:date="2020-04-16T15:53:00Z">
        <w:r w:rsidR="00342CD6">
          <w:rPr>
            <w:noProof/>
            <w:webHidden/>
          </w:rPr>
          <w:t>1</w:t>
        </w:r>
      </w:ins>
      <w:ins w:id="119" w:author="Ricardo Pena" w:date="2020-04-16T15:31:00Z">
        <w:r>
          <w:rPr>
            <w:noProof/>
            <w:webHidden/>
          </w:rPr>
          <w:fldChar w:fldCharType="end"/>
        </w:r>
        <w:r w:rsidRPr="00491A3A">
          <w:rPr>
            <w:rStyle w:val="Hyperlink"/>
            <w:noProof/>
          </w:rPr>
          <w:fldChar w:fldCharType="end"/>
        </w:r>
      </w:ins>
    </w:p>
    <w:p w14:paraId="16909338" w14:textId="2DFE9C00" w:rsidR="00C660ED" w:rsidRDefault="00C660ED">
      <w:pPr>
        <w:pStyle w:val="TOC2"/>
        <w:tabs>
          <w:tab w:val="left" w:pos="1200"/>
        </w:tabs>
        <w:rPr>
          <w:ins w:id="120" w:author="Ricardo Pena" w:date="2020-04-16T15:31:00Z"/>
          <w:rFonts w:asciiTheme="minorHAnsi" w:eastAsiaTheme="minorEastAsia" w:hAnsiTheme="minorHAnsi" w:cstheme="minorBidi"/>
          <w:b w:val="0"/>
          <w:bCs w:val="0"/>
          <w:smallCaps w:val="0"/>
          <w:noProof/>
          <w:sz w:val="22"/>
          <w:szCs w:val="22"/>
        </w:rPr>
      </w:pPr>
      <w:ins w:id="12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"_Toc37943539"</w:instrText>
        </w:r>
        <w:r w:rsidRPr="00491A3A">
          <w:rPr>
            <w:rStyle w:val="Hyperlink"/>
            <w:noProof/>
          </w:rPr>
          <w:instrText xml:space="preserve"> </w:instrText>
        </w:r>
        <w:r w:rsidRPr="00491A3A">
          <w:rPr>
            <w:rStyle w:val="Hyperlink"/>
            <w:noProof/>
          </w:rPr>
          <w:fldChar w:fldCharType="separate"/>
        </w:r>
        <w:r w:rsidRPr="00491A3A">
          <w:rPr>
            <w:rStyle w:val="Hyperlink"/>
            <w:noProof/>
          </w:rPr>
          <w:t>1.6.</w:t>
        </w:r>
        <w:r>
          <w:rPr>
            <w:rFonts w:asciiTheme="minorHAnsi" w:eastAsiaTheme="minorEastAsia" w:hAnsiTheme="minorHAnsi" w:cstheme="minorBidi"/>
            <w:b w:val="0"/>
            <w:bCs w:val="0"/>
            <w:smallCaps w:val="0"/>
            <w:noProof/>
            <w:sz w:val="22"/>
            <w:szCs w:val="22"/>
          </w:rPr>
          <w:tab/>
        </w:r>
        <w:r w:rsidRPr="00491A3A">
          <w:rPr>
            <w:rStyle w:val="Hyperlink"/>
            <w:noProof/>
          </w:rPr>
          <w:t>References</w:t>
        </w:r>
        <w:r>
          <w:rPr>
            <w:noProof/>
            <w:webHidden/>
          </w:rPr>
          <w:tab/>
        </w:r>
        <w:r>
          <w:rPr>
            <w:noProof/>
            <w:webHidden/>
          </w:rPr>
          <w:fldChar w:fldCharType="begin"/>
        </w:r>
        <w:r>
          <w:rPr>
            <w:noProof/>
            <w:webHidden/>
          </w:rPr>
          <w:instrText xml:space="preserve"> PAGEREF _Toc37943539 \h </w:instrText>
        </w:r>
      </w:ins>
      <w:r>
        <w:rPr>
          <w:noProof/>
          <w:webHidden/>
        </w:rPr>
      </w:r>
      <w:r>
        <w:rPr>
          <w:noProof/>
          <w:webHidden/>
        </w:rPr>
        <w:fldChar w:fldCharType="separate"/>
      </w:r>
      <w:ins w:id="122" w:author="Ricardo Pena" w:date="2020-04-16T15:53:00Z">
        <w:r w:rsidR="00342CD6">
          <w:rPr>
            <w:noProof/>
            <w:webHidden/>
          </w:rPr>
          <w:t>1</w:t>
        </w:r>
      </w:ins>
      <w:ins w:id="123" w:author="Ricardo Pena" w:date="2020-04-16T15:31:00Z">
        <w:r>
          <w:rPr>
            <w:noProof/>
            <w:webHidden/>
          </w:rPr>
          <w:fldChar w:fldCharType="end"/>
        </w:r>
        <w:r w:rsidRPr="00491A3A">
          <w:rPr>
            <w:rStyle w:val="Hyperlink"/>
            <w:noProof/>
          </w:rPr>
          <w:fldChar w:fldCharType="end"/>
        </w:r>
      </w:ins>
    </w:p>
    <w:p w14:paraId="436C9BE4" w14:textId="4F145271" w:rsidR="00C660ED" w:rsidRDefault="00C660ED">
      <w:pPr>
        <w:pStyle w:val="TOC1"/>
        <w:tabs>
          <w:tab w:val="left" w:pos="400"/>
        </w:tabs>
        <w:rPr>
          <w:ins w:id="124" w:author="Ricardo Pena" w:date="2020-04-16T15:31:00Z"/>
          <w:rFonts w:asciiTheme="minorHAnsi" w:eastAsiaTheme="minorEastAsia" w:hAnsiTheme="minorHAnsi" w:cstheme="minorBidi"/>
          <w:b w:val="0"/>
          <w:caps w:val="0"/>
          <w:noProof/>
          <w:sz w:val="22"/>
          <w:szCs w:val="22"/>
        </w:rPr>
      </w:pPr>
      <w:ins w:id="12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"_Toc37943540"</w:instrText>
        </w:r>
        <w:r w:rsidRPr="00491A3A">
          <w:rPr>
            <w:rStyle w:val="Hyperlink"/>
            <w:noProof/>
          </w:rPr>
          <w:instrText xml:space="preserve"> </w:instrText>
        </w:r>
        <w:r w:rsidRPr="00491A3A">
          <w:rPr>
            <w:rStyle w:val="Hyperlink"/>
            <w:noProof/>
          </w:rPr>
          <w:fldChar w:fldCharType="separate"/>
        </w:r>
        <w:r w:rsidRPr="00491A3A">
          <w:rPr>
            <w:rStyle w:val="Hyperlink"/>
            <w:noProof/>
          </w:rPr>
          <w:t>2.</w:t>
        </w:r>
        <w:r>
          <w:rPr>
            <w:rFonts w:asciiTheme="minorHAnsi" w:eastAsiaTheme="minorEastAsia" w:hAnsiTheme="minorHAnsi" w:cstheme="minorBidi"/>
            <w:b w:val="0"/>
            <w:caps w:val="0"/>
            <w:noProof/>
            <w:sz w:val="22"/>
            <w:szCs w:val="22"/>
          </w:rPr>
          <w:tab/>
        </w:r>
        <w:r w:rsidRPr="00491A3A">
          <w:rPr>
            <w:rStyle w:val="Hyperlink"/>
            <w:noProof/>
          </w:rPr>
          <w:t>Test Items and Features</w:t>
        </w:r>
        <w:r>
          <w:rPr>
            <w:noProof/>
            <w:webHidden/>
          </w:rPr>
          <w:tab/>
        </w:r>
        <w:r>
          <w:rPr>
            <w:noProof/>
            <w:webHidden/>
          </w:rPr>
          <w:fldChar w:fldCharType="begin"/>
        </w:r>
        <w:r>
          <w:rPr>
            <w:noProof/>
            <w:webHidden/>
          </w:rPr>
          <w:instrText xml:space="preserve"> PAGEREF _Toc37943540 \h </w:instrText>
        </w:r>
      </w:ins>
      <w:r>
        <w:rPr>
          <w:noProof/>
          <w:webHidden/>
        </w:rPr>
      </w:r>
      <w:r>
        <w:rPr>
          <w:noProof/>
          <w:webHidden/>
        </w:rPr>
        <w:fldChar w:fldCharType="separate"/>
      </w:r>
      <w:ins w:id="126" w:author="Ricardo Pena" w:date="2020-04-16T15:53:00Z">
        <w:r w:rsidR="00342CD6">
          <w:rPr>
            <w:noProof/>
            <w:webHidden/>
          </w:rPr>
          <w:t>2</w:t>
        </w:r>
      </w:ins>
      <w:ins w:id="127" w:author="Ricardo Pena" w:date="2020-04-16T15:31:00Z">
        <w:r>
          <w:rPr>
            <w:noProof/>
            <w:webHidden/>
          </w:rPr>
          <w:fldChar w:fldCharType="end"/>
        </w:r>
        <w:r w:rsidRPr="00491A3A">
          <w:rPr>
            <w:rStyle w:val="Hyperlink"/>
            <w:noProof/>
          </w:rPr>
          <w:fldChar w:fldCharType="end"/>
        </w:r>
      </w:ins>
    </w:p>
    <w:p w14:paraId="38A55DC9" w14:textId="29E67BB2" w:rsidR="00C660ED" w:rsidRDefault="00C660ED">
      <w:pPr>
        <w:pStyle w:val="TOC1"/>
        <w:tabs>
          <w:tab w:val="left" w:pos="400"/>
        </w:tabs>
        <w:rPr>
          <w:ins w:id="128" w:author="Ricardo Pena" w:date="2020-04-16T15:31:00Z"/>
          <w:rFonts w:asciiTheme="minorHAnsi" w:eastAsiaTheme="minorEastAsia" w:hAnsiTheme="minorHAnsi" w:cstheme="minorBidi"/>
          <w:b w:val="0"/>
          <w:caps w:val="0"/>
          <w:noProof/>
          <w:sz w:val="22"/>
          <w:szCs w:val="22"/>
        </w:rPr>
      </w:pPr>
      <w:ins w:id="12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"_Toc37943541"</w:instrText>
        </w:r>
        <w:r w:rsidRPr="00491A3A">
          <w:rPr>
            <w:rStyle w:val="Hyperlink"/>
            <w:noProof/>
          </w:rPr>
          <w:instrText xml:space="preserve"> </w:instrText>
        </w:r>
        <w:r w:rsidRPr="00491A3A">
          <w:rPr>
            <w:rStyle w:val="Hyperlink"/>
            <w:noProof/>
          </w:rPr>
          <w:fldChar w:fldCharType="separate"/>
        </w:r>
        <w:r w:rsidRPr="00491A3A">
          <w:rPr>
            <w:rStyle w:val="Hyperlink"/>
            <w:noProof/>
          </w:rPr>
          <w:t>3.</w:t>
        </w:r>
        <w:r>
          <w:rPr>
            <w:rFonts w:asciiTheme="minorHAnsi" w:eastAsiaTheme="minorEastAsia" w:hAnsiTheme="minorHAnsi" w:cstheme="minorBidi"/>
            <w:b w:val="0"/>
            <w:caps w:val="0"/>
            <w:noProof/>
            <w:sz w:val="22"/>
            <w:szCs w:val="22"/>
          </w:rPr>
          <w:tab/>
        </w:r>
        <w:r w:rsidRPr="00491A3A">
          <w:rPr>
            <w:rStyle w:val="Hyperlink"/>
            <w:noProof/>
          </w:rPr>
          <w:t>Testing Approach</w:t>
        </w:r>
        <w:r>
          <w:rPr>
            <w:noProof/>
            <w:webHidden/>
          </w:rPr>
          <w:tab/>
        </w:r>
        <w:r>
          <w:rPr>
            <w:noProof/>
            <w:webHidden/>
          </w:rPr>
          <w:fldChar w:fldCharType="begin"/>
        </w:r>
        <w:r>
          <w:rPr>
            <w:noProof/>
            <w:webHidden/>
          </w:rPr>
          <w:instrText xml:space="preserve"> PAGEREF _Toc37943541 \h </w:instrText>
        </w:r>
      </w:ins>
      <w:r>
        <w:rPr>
          <w:noProof/>
          <w:webHidden/>
        </w:rPr>
      </w:r>
      <w:r>
        <w:rPr>
          <w:noProof/>
          <w:webHidden/>
        </w:rPr>
        <w:fldChar w:fldCharType="separate"/>
      </w:r>
      <w:ins w:id="130" w:author="Ricardo Pena" w:date="2020-04-16T15:53:00Z">
        <w:r w:rsidR="00342CD6">
          <w:rPr>
            <w:noProof/>
            <w:webHidden/>
          </w:rPr>
          <w:t>3</w:t>
        </w:r>
      </w:ins>
      <w:ins w:id="131" w:author="Ricardo Pena" w:date="2020-04-16T15:31:00Z">
        <w:r>
          <w:rPr>
            <w:noProof/>
            <w:webHidden/>
          </w:rPr>
          <w:fldChar w:fldCharType="end"/>
        </w:r>
        <w:r w:rsidRPr="00491A3A">
          <w:rPr>
            <w:rStyle w:val="Hyperlink"/>
            <w:noProof/>
          </w:rPr>
          <w:fldChar w:fldCharType="end"/>
        </w:r>
      </w:ins>
    </w:p>
    <w:p w14:paraId="3B0BA756" w14:textId="26E0ED2C" w:rsidR="00C660ED" w:rsidRDefault="00C660ED">
      <w:pPr>
        <w:pStyle w:val="TOC1"/>
        <w:tabs>
          <w:tab w:val="left" w:pos="400"/>
        </w:tabs>
        <w:rPr>
          <w:ins w:id="132" w:author="Ricardo Pena" w:date="2020-04-16T15:31:00Z"/>
          <w:rFonts w:asciiTheme="minorHAnsi" w:eastAsiaTheme="minorEastAsia" w:hAnsiTheme="minorHAnsi" w:cstheme="minorBidi"/>
          <w:b w:val="0"/>
          <w:caps w:val="0"/>
          <w:noProof/>
          <w:sz w:val="22"/>
          <w:szCs w:val="22"/>
        </w:rPr>
      </w:pPr>
      <w:ins w:id="13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"_Toc37943545"</w:instrText>
        </w:r>
        <w:r w:rsidRPr="00491A3A">
          <w:rPr>
            <w:rStyle w:val="Hyperlink"/>
            <w:noProof/>
          </w:rPr>
          <w:instrText xml:space="preserve"> </w:instrText>
        </w:r>
        <w:r w:rsidRPr="00491A3A">
          <w:rPr>
            <w:rStyle w:val="Hyperlink"/>
            <w:noProof/>
          </w:rPr>
          <w:fldChar w:fldCharType="separate"/>
        </w:r>
        <w:r w:rsidRPr="00491A3A">
          <w:rPr>
            <w:rStyle w:val="Hyperlink"/>
            <w:noProof/>
          </w:rPr>
          <w:t>4.</w:t>
        </w:r>
        <w:r>
          <w:rPr>
            <w:rFonts w:asciiTheme="minorHAnsi" w:eastAsiaTheme="minorEastAsia" w:hAnsiTheme="minorHAnsi" w:cstheme="minorBidi"/>
            <w:b w:val="0"/>
            <w:caps w:val="0"/>
            <w:noProof/>
            <w:sz w:val="22"/>
            <w:szCs w:val="22"/>
          </w:rPr>
          <w:tab/>
        </w:r>
        <w:r w:rsidRPr="00491A3A">
          <w:rPr>
            <w:rStyle w:val="Hyperlink"/>
            <w:noProof/>
          </w:rPr>
          <w:t>Test 1-5</w:t>
        </w:r>
        <w:r>
          <w:rPr>
            <w:noProof/>
            <w:webHidden/>
          </w:rPr>
          <w:tab/>
        </w:r>
        <w:r>
          <w:rPr>
            <w:noProof/>
            <w:webHidden/>
          </w:rPr>
          <w:fldChar w:fldCharType="begin"/>
        </w:r>
        <w:r>
          <w:rPr>
            <w:noProof/>
            <w:webHidden/>
          </w:rPr>
          <w:instrText xml:space="preserve"> PAGEREF _Toc37943545 \h </w:instrText>
        </w:r>
      </w:ins>
      <w:r>
        <w:rPr>
          <w:noProof/>
          <w:webHidden/>
        </w:rPr>
      </w:r>
      <w:r>
        <w:rPr>
          <w:noProof/>
          <w:webHidden/>
        </w:rPr>
        <w:fldChar w:fldCharType="separate"/>
      </w:r>
      <w:ins w:id="134" w:author="Ricardo Pena" w:date="2020-04-16T15:53:00Z">
        <w:r w:rsidR="00342CD6">
          <w:rPr>
            <w:noProof/>
            <w:webHidden/>
          </w:rPr>
          <w:t>4</w:t>
        </w:r>
      </w:ins>
      <w:ins w:id="135" w:author="Ricardo Pena" w:date="2020-04-16T15:31:00Z">
        <w:r>
          <w:rPr>
            <w:noProof/>
            <w:webHidden/>
          </w:rPr>
          <w:fldChar w:fldCharType="end"/>
        </w:r>
        <w:r w:rsidRPr="00491A3A">
          <w:rPr>
            <w:rStyle w:val="Hyperlink"/>
            <w:noProof/>
          </w:rPr>
          <w:fldChar w:fldCharType="end"/>
        </w:r>
      </w:ins>
    </w:p>
    <w:p w14:paraId="491F5460" w14:textId="3842E41E" w:rsidR="00C660ED" w:rsidRDefault="00C660ED">
      <w:pPr>
        <w:pStyle w:val="TOC2"/>
        <w:tabs>
          <w:tab w:val="left" w:pos="1200"/>
        </w:tabs>
        <w:rPr>
          <w:ins w:id="136" w:author="Ricardo Pena" w:date="2020-04-16T15:31:00Z"/>
          <w:rFonts w:asciiTheme="minorHAnsi" w:eastAsiaTheme="minorEastAsia" w:hAnsiTheme="minorHAnsi" w:cstheme="minorBidi"/>
          <w:b w:val="0"/>
          <w:bCs w:val="0"/>
          <w:smallCaps w:val="0"/>
          <w:noProof/>
          <w:sz w:val="22"/>
          <w:szCs w:val="22"/>
        </w:rPr>
      </w:pPr>
      <w:ins w:id="13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"_Toc37943546"</w:instrText>
        </w:r>
        <w:r w:rsidRPr="00491A3A">
          <w:rPr>
            <w:rStyle w:val="Hyperlink"/>
            <w:noProof/>
          </w:rPr>
          <w:instrText xml:space="preserve"> </w:instrText>
        </w:r>
        <w:r w:rsidRPr="00491A3A">
          <w:rPr>
            <w:rStyle w:val="Hyperlink"/>
            <w:noProof/>
          </w:rPr>
          <w:fldChar w:fldCharType="separate"/>
        </w:r>
        <w:r w:rsidRPr="00491A3A">
          <w:rPr>
            <w:rStyle w:val="Hyperlink"/>
            <w:noProof/>
          </w:rPr>
          <w:t>4.1.</w:t>
        </w:r>
        <w:r>
          <w:rPr>
            <w:rFonts w:asciiTheme="minorHAnsi" w:eastAsiaTheme="minorEastAsia" w:hAnsiTheme="minorHAnsi" w:cstheme="minorBidi"/>
            <w:b w:val="0"/>
            <w:bCs w:val="0"/>
            <w:smallCaps w:val="0"/>
            <w:noProof/>
            <w:sz w:val="22"/>
            <w:szCs w:val="22"/>
          </w:rPr>
          <w:tab/>
        </w:r>
        <w:r w:rsidRPr="00491A3A">
          <w:rPr>
            <w:rStyle w:val="Hyperlink"/>
            <w:noProof/>
          </w:rPr>
          <w:t>Test 1</w:t>
        </w:r>
        <w:r>
          <w:rPr>
            <w:noProof/>
            <w:webHidden/>
          </w:rPr>
          <w:tab/>
        </w:r>
        <w:r>
          <w:rPr>
            <w:noProof/>
            <w:webHidden/>
          </w:rPr>
          <w:fldChar w:fldCharType="begin"/>
        </w:r>
        <w:r>
          <w:rPr>
            <w:noProof/>
            <w:webHidden/>
          </w:rPr>
          <w:instrText xml:space="preserve"> PAGEREF _Toc37943546 \h </w:instrText>
        </w:r>
      </w:ins>
      <w:r>
        <w:rPr>
          <w:noProof/>
          <w:webHidden/>
        </w:rPr>
      </w:r>
      <w:r>
        <w:rPr>
          <w:noProof/>
          <w:webHidden/>
        </w:rPr>
        <w:fldChar w:fldCharType="separate"/>
      </w:r>
      <w:ins w:id="138" w:author="Ricardo Pena" w:date="2020-04-16T15:53:00Z">
        <w:r w:rsidR="00342CD6">
          <w:rPr>
            <w:noProof/>
            <w:webHidden/>
          </w:rPr>
          <w:t>4</w:t>
        </w:r>
      </w:ins>
      <w:ins w:id="139" w:author="Ricardo Pena" w:date="2020-04-16T15:31:00Z">
        <w:r>
          <w:rPr>
            <w:noProof/>
            <w:webHidden/>
          </w:rPr>
          <w:fldChar w:fldCharType="end"/>
        </w:r>
        <w:r w:rsidRPr="00491A3A">
          <w:rPr>
            <w:rStyle w:val="Hyperlink"/>
            <w:noProof/>
          </w:rPr>
          <w:fldChar w:fldCharType="end"/>
        </w:r>
      </w:ins>
    </w:p>
    <w:p w14:paraId="51F4C150" w14:textId="2A9C2BA8" w:rsidR="00C660ED" w:rsidRDefault="00C660ED">
      <w:pPr>
        <w:pStyle w:val="TOC2"/>
        <w:tabs>
          <w:tab w:val="left" w:pos="1200"/>
        </w:tabs>
        <w:rPr>
          <w:ins w:id="140" w:author="Ricardo Pena" w:date="2020-04-16T15:31:00Z"/>
          <w:rFonts w:asciiTheme="minorHAnsi" w:eastAsiaTheme="minorEastAsia" w:hAnsiTheme="minorHAnsi" w:cstheme="minorBidi"/>
          <w:b w:val="0"/>
          <w:bCs w:val="0"/>
          <w:smallCaps w:val="0"/>
          <w:noProof/>
          <w:sz w:val="22"/>
          <w:szCs w:val="22"/>
        </w:rPr>
      </w:pPr>
      <w:ins w:id="14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"_Toc37943547"</w:instrText>
        </w:r>
        <w:r w:rsidRPr="00491A3A">
          <w:rPr>
            <w:rStyle w:val="Hyperlink"/>
            <w:noProof/>
          </w:rPr>
          <w:instrText xml:space="preserve"> </w:instrText>
        </w:r>
        <w:r w:rsidRPr="00491A3A">
          <w:rPr>
            <w:rStyle w:val="Hyperlink"/>
            <w:noProof/>
          </w:rPr>
          <w:fldChar w:fldCharType="separate"/>
        </w:r>
        <w:r w:rsidRPr="00491A3A">
          <w:rPr>
            <w:rStyle w:val="Hyperlink"/>
            <w:noProof/>
          </w:rPr>
          <w:t>4.2.</w:t>
        </w:r>
        <w:r>
          <w:rPr>
            <w:rFonts w:asciiTheme="minorHAnsi" w:eastAsiaTheme="minorEastAsia" w:hAnsiTheme="minorHAnsi" w:cstheme="minorBidi"/>
            <w:b w:val="0"/>
            <w:bCs w:val="0"/>
            <w:smallCaps w:val="0"/>
            <w:noProof/>
            <w:sz w:val="22"/>
            <w:szCs w:val="22"/>
          </w:rPr>
          <w:tab/>
        </w:r>
        <w:r w:rsidRPr="00491A3A">
          <w:rPr>
            <w:rStyle w:val="Hyperlink"/>
            <w:noProof/>
          </w:rPr>
          <w:t>Test 2</w:t>
        </w:r>
        <w:r>
          <w:rPr>
            <w:noProof/>
            <w:webHidden/>
          </w:rPr>
          <w:tab/>
        </w:r>
        <w:r>
          <w:rPr>
            <w:noProof/>
            <w:webHidden/>
          </w:rPr>
          <w:fldChar w:fldCharType="begin"/>
        </w:r>
        <w:r>
          <w:rPr>
            <w:noProof/>
            <w:webHidden/>
          </w:rPr>
          <w:instrText xml:space="preserve"> PAGEREF _Toc37943547 \h </w:instrText>
        </w:r>
      </w:ins>
      <w:r>
        <w:rPr>
          <w:noProof/>
          <w:webHidden/>
        </w:rPr>
      </w:r>
      <w:r>
        <w:rPr>
          <w:noProof/>
          <w:webHidden/>
        </w:rPr>
        <w:fldChar w:fldCharType="separate"/>
      </w:r>
      <w:ins w:id="142" w:author="Ricardo Pena" w:date="2020-04-16T15:53:00Z">
        <w:r w:rsidR="00342CD6">
          <w:rPr>
            <w:noProof/>
            <w:webHidden/>
          </w:rPr>
          <w:t>5</w:t>
        </w:r>
      </w:ins>
      <w:ins w:id="143" w:author="Ricardo Pena" w:date="2020-04-16T15:31:00Z">
        <w:r>
          <w:rPr>
            <w:noProof/>
            <w:webHidden/>
          </w:rPr>
          <w:fldChar w:fldCharType="end"/>
        </w:r>
        <w:r w:rsidRPr="00491A3A">
          <w:rPr>
            <w:rStyle w:val="Hyperlink"/>
            <w:noProof/>
          </w:rPr>
          <w:fldChar w:fldCharType="end"/>
        </w:r>
      </w:ins>
    </w:p>
    <w:p w14:paraId="35A8FD1E" w14:textId="721CAF3C" w:rsidR="00C660ED" w:rsidRDefault="00C660ED">
      <w:pPr>
        <w:pStyle w:val="TOC2"/>
        <w:tabs>
          <w:tab w:val="left" w:pos="1200"/>
        </w:tabs>
        <w:rPr>
          <w:ins w:id="144" w:author="Ricardo Pena" w:date="2020-04-16T15:31:00Z"/>
          <w:rFonts w:asciiTheme="minorHAnsi" w:eastAsiaTheme="minorEastAsia" w:hAnsiTheme="minorHAnsi" w:cstheme="minorBidi"/>
          <w:b w:val="0"/>
          <w:bCs w:val="0"/>
          <w:smallCaps w:val="0"/>
          <w:noProof/>
          <w:sz w:val="22"/>
          <w:szCs w:val="22"/>
        </w:rPr>
      </w:pPr>
      <w:ins w:id="14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"_Toc37943548"</w:instrText>
        </w:r>
        <w:r w:rsidRPr="00491A3A">
          <w:rPr>
            <w:rStyle w:val="Hyperlink"/>
            <w:noProof/>
          </w:rPr>
          <w:instrText xml:space="preserve"> </w:instrText>
        </w:r>
        <w:r w:rsidRPr="00491A3A">
          <w:rPr>
            <w:rStyle w:val="Hyperlink"/>
            <w:noProof/>
          </w:rPr>
          <w:fldChar w:fldCharType="separate"/>
        </w:r>
        <w:r w:rsidRPr="00491A3A">
          <w:rPr>
            <w:rStyle w:val="Hyperlink"/>
            <w:noProof/>
          </w:rPr>
          <w:t>4.3.</w:t>
        </w:r>
        <w:r>
          <w:rPr>
            <w:rFonts w:asciiTheme="minorHAnsi" w:eastAsiaTheme="minorEastAsia" w:hAnsiTheme="minorHAnsi" w:cstheme="minorBidi"/>
            <w:b w:val="0"/>
            <w:bCs w:val="0"/>
            <w:smallCaps w:val="0"/>
            <w:noProof/>
            <w:sz w:val="22"/>
            <w:szCs w:val="22"/>
          </w:rPr>
          <w:tab/>
        </w:r>
        <w:r w:rsidRPr="00491A3A">
          <w:rPr>
            <w:rStyle w:val="Hyperlink"/>
            <w:noProof/>
          </w:rPr>
          <w:t>Test 3</w:t>
        </w:r>
        <w:r>
          <w:rPr>
            <w:noProof/>
            <w:webHidden/>
          </w:rPr>
          <w:tab/>
        </w:r>
        <w:r>
          <w:rPr>
            <w:noProof/>
            <w:webHidden/>
          </w:rPr>
          <w:fldChar w:fldCharType="begin"/>
        </w:r>
        <w:r>
          <w:rPr>
            <w:noProof/>
            <w:webHidden/>
          </w:rPr>
          <w:instrText xml:space="preserve"> PAGEREF _Toc37943548 \h </w:instrText>
        </w:r>
      </w:ins>
      <w:r>
        <w:rPr>
          <w:noProof/>
          <w:webHidden/>
        </w:rPr>
      </w:r>
      <w:r>
        <w:rPr>
          <w:noProof/>
          <w:webHidden/>
        </w:rPr>
        <w:fldChar w:fldCharType="separate"/>
      </w:r>
      <w:ins w:id="146" w:author="Ricardo Pena" w:date="2020-04-16T15:53:00Z">
        <w:r w:rsidR="00342CD6">
          <w:rPr>
            <w:noProof/>
            <w:webHidden/>
          </w:rPr>
          <w:t>6</w:t>
        </w:r>
      </w:ins>
      <w:ins w:id="147" w:author="Ricardo Pena" w:date="2020-04-16T15:31:00Z">
        <w:r>
          <w:rPr>
            <w:noProof/>
            <w:webHidden/>
          </w:rPr>
          <w:fldChar w:fldCharType="end"/>
        </w:r>
        <w:r w:rsidRPr="00491A3A">
          <w:rPr>
            <w:rStyle w:val="Hyperlink"/>
            <w:noProof/>
          </w:rPr>
          <w:fldChar w:fldCharType="end"/>
        </w:r>
      </w:ins>
    </w:p>
    <w:p w14:paraId="2F0346AF" w14:textId="084EEE9A" w:rsidR="00C660ED" w:rsidRDefault="00C660ED">
      <w:pPr>
        <w:pStyle w:val="TOC2"/>
        <w:tabs>
          <w:tab w:val="left" w:pos="1200"/>
        </w:tabs>
        <w:rPr>
          <w:ins w:id="148" w:author="Ricardo Pena" w:date="2020-04-16T15:31:00Z"/>
          <w:rFonts w:asciiTheme="minorHAnsi" w:eastAsiaTheme="minorEastAsia" w:hAnsiTheme="minorHAnsi" w:cstheme="minorBidi"/>
          <w:b w:val="0"/>
          <w:bCs w:val="0"/>
          <w:smallCaps w:val="0"/>
          <w:noProof/>
          <w:sz w:val="22"/>
          <w:szCs w:val="22"/>
        </w:rPr>
      </w:pPr>
      <w:ins w:id="14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"_Toc37943549"</w:instrText>
        </w:r>
        <w:r w:rsidRPr="00491A3A">
          <w:rPr>
            <w:rStyle w:val="Hyperlink"/>
            <w:noProof/>
          </w:rPr>
          <w:instrText xml:space="preserve"> </w:instrText>
        </w:r>
        <w:r w:rsidRPr="00491A3A">
          <w:rPr>
            <w:rStyle w:val="Hyperlink"/>
            <w:noProof/>
          </w:rPr>
          <w:fldChar w:fldCharType="separate"/>
        </w:r>
        <w:r w:rsidRPr="00491A3A">
          <w:rPr>
            <w:rStyle w:val="Hyperlink"/>
            <w:noProof/>
          </w:rPr>
          <w:t>4.4.</w:t>
        </w:r>
        <w:r>
          <w:rPr>
            <w:rFonts w:asciiTheme="minorHAnsi" w:eastAsiaTheme="minorEastAsia" w:hAnsiTheme="minorHAnsi" w:cstheme="minorBidi"/>
            <w:b w:val="0"/>
            <w:bCs w:val="0"/>
            <w:smallCaps w:val="0"/>
            <w:noProof/>
            <w:sz w:val="22"/>
            <w:szCs w:val="22"/>
          </w:rPr>
          <w:tab/>
        </w:r>
        <w:r w:rsidRPr="00491A3A">
          <w:rPr>
            <w:rStyle w:val="Hyperlink"/>
            <w:noProof/>
          </w:rPr>
          <w:t>Test 4</w:t>
        </w:r>
        <w:r>
          <w:rPr>
            <w:noProof/>
            <w:webHidden/>
          </w:rPr>
          <w:tab/>
        </w:r>
        <w:r>
          <w:rPr>
            <w:noProof/>
            <w:webHidden/>
          </w:rPr>
          <w:fldChar w:fldCharType="begin"/>
        </w:r>
        <w:r>
          <w:rPr>
            <w:noProof/>
            <w:webHidden/>
          </w:rPr>
          <w:instrText xml:space="preserve"> PAGEREF _Toc37943549 \h </w:instrText>
        </w:r>
      </w:ins>
      <w:r>
        <w:rPr>
          <w:noProof/>
          <w:webHidden/>
        </w:rPr>
      </w:r>
      <w:r>
        <w:rPr>
          <w:noProof/>
          <w:webHidden/>
        </w:rPr>
        <w:fldChar w:fldCharType="separate"/>
      </w:r>
      <w:ins w:id="150" w:author="Ricardo Pena" w:date="2020-04-16T15:53:00Z">
        <w:r w:rsidR="00342CD6">
          <w:rPr>
            <w:noProof/>
            <w:webHidden/>
          </w:rPr>
          <w:t>7</w:t>
        </w:r>
      </w:ins>
      <w:ins w:id="151" w:author="Ricardo Pena" w:date="2020-04-16T15:31:00Z">
        <w:r>
          <w:rPr>
            <w:noProof/>
            <w:webHidden/>
          </w:rPr>
          <w:fldChar w:fldCharType="end"/>
        </w:r>
        <w:r w:rsidRPr="00491A3A">
          <w:rPr>
            <w:rStyle w:val="Hyperlink"/>
            <w:noProof/>
          </w:rPr>
          <w:fldChar w:fldCharType="end"/>
        </w:r>
      </w:ins>
    </w:p>
    <w:p w14:paraId="2BBB78CC" w14:textId="23D98F78" w:rsidR="00C660ED" w:rsidRDefault="00C660ED">
      <w:pPr>
        <w:pStyle w:val="TOC2"/>
        <w:tabs>
          <w:tab w:val="left" w:pos="1200"/>
        </w:tabs>
        <w:rPr>
          <w:ins w:id="152" w:author="Ricardo Pena" w:date="2020-04-16T15:31:00Z"/>
          <w:rFonts w:asciiTheme="minorHAnsi" w:eastAsiaTheme="minorEastAsia" w:hAnsiTheme="minorHAnsi" w:cstheme="minorBidi"/>
          <w:b w:val="0"/>
          <w:bCs w:val="0"/>
          <w:smallCaps w:val="0"/>
          <w:noProof/>
          <w:sz w:val="22"/>
          <w:szCs w:val="22"/>
        </w:rPr>
      </w:pPr>
      <w:ins w:id="15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"_Toc37943550"</w:instrText>
        </w:r>
        <w:r w:rsidRPr="00491A3A">
          <w:rPr>
            <w:rStyle w:val="Hyperlink"/>
            <w:noProof/>
          </w:rPr>
          <w:instrText xml:space="preserve"> </w:instrText>
        </w:r>
        <w:r w:rsidRPr="00491A3A">
          <w:rPr>
            <w:rStyle w:val="Hyperlink"/>
            <w:noProof/>
          </w:rPr>
          <w:fldChar w:fldCharType="separate"/>
        </w:r>
        <w:r w:rsidRPr="00491A3A">
          <w:rPr>
            <w:rStyle w:val="Hyperlink"/>
            <w:noProof/>
          </w:rPr>
          <w:t>4.5.</w:t>
        </w:r>
        <w:r>
          <w:rPr>
            <w:rFonts w:asciiTheme="minorHAnsi" w:eastAsiaTheme="minorEastAsia" w:hAnsiTheme="minorHAnsi" w:cstheme="minorBidi"/>
            <w:b w:val="0"/>
            <w:bCs w:val="0"/>
            <w:smallCaps w:val="0"/>
            <w:noProof/>
            <w:sz w:val="22"/>
            <w:szCs w:val="22"/>
          </w:rPr>
          <w:tab/>
        </w:r>
        <w:r w:rsidRPr="00491A3A">
          <w:rPr>
            <w:rStyle w:val="Hyperlink"/>
            <w:noProof/>
          </w:rPr>
          <w:t>Test 5</w:t>
        </w:r>
        <w:r>
          <w:rPr>
            <w:noProof/>
            <w:webHidden/>
          </w:rPr>
          <w:tab/>
        </w:r>
        <w:r>
          <w:rPr>
            <w:noProof/>
            <w:webHidden/>
          </w:rPr>
          <w:fldChar w:fldCharType="begin"/>
        </w:r>
        <w:r>
          <w:rPr>
            <w:noProof/>
            <w:webHidden/>
          </w:rPr>
          <w:instrText xml:space="preserve"> PAGEREF _Toc37943550 \h </w:instrText>
        </w:r>
      </w:ins>
      <w:r>
        <w:rPr>
          <w:noProof/>
          <w:webHidden/>
        </w:rPr>
      </w:r>
      <w:r>
        <w:rPr>
          <w:noProof/>
          <w:webHidden/>
        </w:rPr>
        <w:fldChar w:fldCharType="separate"/>
      </w:r>
      <w:ins w:id="154" w:author="Ricardo Pena" w:date="2020-04-16T15:53:00Z">
        <w:r w:rsidR="00342CD6">
          <w:rPr>
            <w:noProof/>
            <w:webHidden/>
          </w:rPr>
          <w:t>8</w:t>
        </w:r>
      </w:ins>
      <w:ins w:id="155" w:author="Ricardo Pena" w:date="2020-04-16T15:31:00Z">
        <w:r>
          <w:rPr>
            <w:noProof/>
            <w:webHidden/>
          </w:rPr>
          <w:fldChar w:fldCharType="end"/>
        </w:r>
        <w:r w:rsidRPr="00491A3A">
          <w:rPr>
            <w:rStyle w:val="Hyperlink"/>
            <w:noProof/>
          </w:rPr>
          <w:fldChar w:fldCharType="end"/>
        </w:r>
      </w:ins>
    </w:p>
    <w:p w14:paraId="5216000D" w14:textId="7C1155FD" w:rsidR="00C660ED" w:rsidRDefault="00C660ED">
      <w:pPr>
        <w:pStyle w:val="TOC2"/>
        <w:tabs>
          <w:tab w:val="left" w:pos="1200"/>
        </w:tabs>
        <w:rPr>
          <w:ins w:id="156" w:author="Ricardo Pena" w:date="2020-04-16T15:31:00Z"/>
          <w:rFonts w:asciiTheme="minorHAnsi" w:eastAsiaTheme="minorEastAsia" w:hAnsiTheme="minorHAnsi" w:cstheme="minorBidi"/>
          <w:b w:val="0"/>
          <w:bCs w:val="0"/>
          <w:smallCaps w:val="0"/>
          <w:noProof/>
          <w:sz w:val="22"/>
          <w:szCs w:val="22"/>
        </w:rPr>
      </w:pPr>
      <w:ins w:id="157"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"_Toc37943551"</w:instrText>
        </w:r>
        <w:r w:rsidRPr="00491A3A">
          <w:rPr>
            <w:rStyle w:val="Hyperlink"/>
            <w:noProof/>
          </w:rPr>
          <w:instrText xml:space="preserve"> </w:instrText>
        </w:r>
        <w:r w:rsidRPr="00491A3A">
          <w:rPr>
            <w:rStyle w:val="Hyperlink"/>
            <w:noProof/>
          </w:rPr>
          <w:fldChar w:fldCharType="separate"/>
        </w:r>
        <w:r w:rsidRPr="00491A3A">
          <w:rPr>
            <w:rStyle w:val="Hyperlink"/>
            <w:noProof/>
          </w:rPr>
          <w:t>4.6.</w:t>
        </w:r>
        <w:r>
          <w:rPr>
            <w:rFonts w:asciiTheme="minorHAnsi" w:eastAsiaTheme="minorEastAsia" w:hAnsiTheme="minorHAnsi" w:cstheme="minorBidi"/>
            <w:b w:val="0"/>
            <w:bCs w:val="0"/>
            <w:smallCaps w:val="0"/>
            <w:noProof/>
            <w:sz w:val="22"/>
            <w:szCs w:val="22"/>
          </w:rPr>
          <w:tab/>
        </w:r>
        <w:r w:rsidRPr="00491A3A">
          <w:rPr>
            <w:rStyle w:val="Hyperlink"/>
            <w:noProof/>
          </w:rPr>
          <w:t>Test 6</w:t>
        </w:r>
        <w:r>
          <w:rPr>
            <w:noProof/>
            <w:webHidden/>
          </w:rPr>
          <w:tab/>
        </w:r>
        <w:r>
          <w:rPr>
            <w:noProof/>
            <w:webHidden/>
          </w:rPr>
          <w:fldChar w:fldCharType="begin"/>
        </w:r>
        <w:r>
          <w:rPr>
            <w:noProof/>
            <w:webHidden/>
          </w:rPr>
          <w:instrText xml:space="preserve"> PAGEREF _Toc37943551 \h </w:instrText>
        </w:r>
      </w:ins>
      <w:r>
        <w:rPr>
          <w:noProof/>
          <w:webHidden/>
        </w:rPr>
      </w:r>
      <w:r>
        <w:rPr>
          <w:noProof/>
          <w:webHidden/>
        </w:rPr>
        <w:fldChar w:fldCharType="separate"/>
      </w:r>
      <w:ins w:id="158" w:author="Ricardo Pena" w:date="2020-04-16T15:53:00Z">
        <w:r w:rsidR="00342CD6">
          <w:rPr>
            <w:noProof/>
            <w:webHidden/>
          </w:rPr>
          <w:t>10</w:t>
        </w:r>
      </w:ins>
      <w:ins w:id="159" w:author="Ricardo Pena" w:date="2020-04-16T15:31:00Z">
        <w:r>
          <w:rPr>
            <w:noProof/>
            <w:webHidden/>
          </w:rPr>
          <w:fldChar w:fldCharType="end"/>
        </w:r>
        <w:r w:rsidRPr="00491A3A">
          <w:rPr>
            <w:rStyle w:val="Hyperlink"/>
            <w:noProof/>
          </w:rPr>
          <w:fldChar w:fldCharType="end"/>
        </w:r>
      </w:ins>
    </w:p>
    <w:p w14:paraId="310CD9AD" w14:textId="2941C4F6" w:rsidR="00C660ED" w:rsidRDefault="00C660ED">
      <w:pPr>
        <w:pStyle w:val="TOC1"/>
        <w:tabs>
          <w:tab w:val="left" w:pos="400"/>
        </w:tabs>
        <w:rPr>
          <w:ins w:id="160" w:author="Ricardo Pena" w:date="2020-04-16T15:31:00Z"/>
          <w:rFonts w:asciiTheme="minorHAnsi" w:eastAsiaTheme="minorEastAsia" w:hAnsiTheme="minorHAnsi" w:cstheme="minorBidi"/>
          <w:b w:val="0"/>
          <w:caps w:val="0"/>
          <w:noProof/>
          <w:sz w:val="22"/>
          <w:szCs w:val="22"/>
        </w:rPr>
      </w:pPr>
      <w:ins w:id="161"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"_Toc37943552"</w:instrText>
        </w:r>
        <w:r w:rsidRPr="00491A3A">
          <w:rPr>
            <w:rStyle w:val="Hyperlink"/>
            <w:noProof/>
          </w:rPr>
          <w:instrText xml:space="preserve"> </w:instrText>
        </w:r>
        <w:r w:rsidRPr="00491A3A">
          <w:rPr>
            <w:rStyle w:val="Hyperlink"/>
            <w:noProof/>
          </w:rPr>
          <w:fldChar w:fldCharType="separate"/>
        </w:r>
        <w:r w:rsidRPr="00491A3A">
          <w:rPr>
            <w:rStyle w:val="Hyperlink"/>
            <w:noProof/>
          </w:rPr>
          <w:t>5.</w:t>
        </w:r>
        <w:r>
          <w:rPr>
            <w:rFonts w:asciiTheme="minorHAnsi" w:eastAsiaTheme="minorEastAsia" w:hAnsiTheme="minorHAnsi" w:cstheme="minorBidi"/>
            <w:b w:val="0"/>
            <w:caps w:val="0"/>
            <w:noProof/>
            <w:sz w:val="22"/>
            <w:szCs w:val="22"/>
          </w:rPr>
          <w:tab/>
        </w:r>
        <w:r w:rsidRPr="00491A3A">
          <w:rPr>
            <w:rStyle w:val="Hyperlink"/>
            <w:noProof/>
          </w:rPr>
          <w:t>User Interface Testing</w:t>
        </w:r>
        <w:r>
          <w:rPr>
            <w:noProof/>
            <w:webHidden/>
          </w:rPr>
          <w:tab/>
        </w:r>
        <w:r>
          <w:rPr>
            <w:noProof/>
            <w:webHidden/>
          </w:rPr>
          <w:fldChar w:fldCharType="begin"/>
        </w:r>
        <w:r>
          <w:rPr>
            <w:noProof/>
            <w:webHidden/>
          </w:rPr>
          <w:instrText xml:space="preserve"> PAGEREF _Toc37943552 \h </w:instrText>
        </w:r>
      </w:ins>
      <w:r>
        <w:rPr>
          <w:noProof/>
          <w:webHidden/>
        </w:rPr>
      </w:r>
      <w:r>
        <w:rPr>
          <w:noProof/>
          <w:webHidden/>
        </w:rPr>
        <w:fldChar w:fldCharType="separate"/>
      </w:r>
      <w:ins w:id="162" w:author="Ricardo Pena" w:date="2020-04-16T15:53:00Z">
        <w:r w:rsidR="00342CD6">
          <w:rPr>
            <w:noProof/>
            <w:webHidden/>
          </w:rPr>
          <w:t>11</w:t>
        </w:r>
      </w:ins>
      <w:ins w:id="163" w:author="Ricardo Pena" w:date="2020-04-16T15:31:00Z">
        <w:r>
          <w:rPr>
            <w:noProof/>
            <w:webHidden/>
          </w:rPr>
          <w:fldChar w:fldCharType="end"/>
        </w:r>
        <w:r w:rsidRPr="00491A3A">
          <w:rPr>
            <w:rStyle w:val="Hyperlink"/>
            <w:noProof/>
          </w:rPr>
          <w:fldChar w:fldCharType="end"/>
        </w:r>
      </w:ins>
    </w:p>
    <w:p w14:paraId="55078B5A" w14:textId="06CE39AB" w:rsidR="00C660ED" w:rsidRDefault="00C660ED">
      <w:pPr>
        <w:pStyle w:val="TOC1"/>
        <w:tabs>
          <w:tab w:val="left" w:pos="400"/>
        </w:tabs>
        <w:rPr>
          <w:ins w:id="164" w:author="Ricardo Pena" w:date="2020-04-16T15:31:00Z"/>
          <w:rFonts w:asciiTheme="minorHAnsi" w:eastAsiaTheme="minorEastAsia" w:hAnsiTheme="minorHAnsi" w:cstheme="minorBidi"/>
          <w:b w:val="0"/>
          <w:caps w:val="0"/>
          <w:noProof/>
          <w:sz w:val="22"/>
          <w:szCs w:val="22"/>
        </w:rPr>
      </w:pPr>
      <w:ins w:id="165"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"_Toc37943577"</w:instrText>
        </w:r>
        <w:r w:rsidRPr="00491A3A">
          <w:rPr>
            <w:rStyle w:val="Hyperlink"/>
            <w:noProof/>
          </w:rPr>
          <w:instrText xml:space="preserve"> </w:instrText>
        </w:r>
        <w:r w:rsidRPr="00491A3A">
          <w:rPr>
            <w:rStyle w:val="Hyperlink"/>
            <w:noProof/>
          </w:rPr>
          <w:fldChar w:fldCharType="separate"/>
        </w:r>
        <w:r w:rsidRPr="00491A3A">
          <w:rPr>
            <w:rStyle w:val="Hyperlink"/>
            <w:noProof/>
          </w:rPr>
          <w:t>6.</w:t>
        </w:r>
        <w:r>
          <w:rPr>
            <w:rFonts w:asciiTheme="minorHAnsi" w:eastAsiaTheme="minorEastAsia" w:hAnsiTheme="minorHAnsi" w:cstheme="minorBidi"/>
            <w:b w:val="0"/>
            <w:caps w:val="0"/>
            <w:noProof/>
            <w:sz w:val="22"/>
            <w:szCs w:val="22"/>
          </w:rPr>
          <w:tab/>
        </w:r>
        <w:r w:rsidRPr="00491A3A">
          <w:rPr>
            <w:rStyle w:val="Hyperlink"/>
            <w:noProof/>
          </w:rPr>
          <w:t>Test Schedule</w:t>
        </w:r>
        <w:r>
          <w:rPr>
            <w:noProof/>
            <w:webHidden/>
          </w:rPr>
          <w:tab/>
        </w:r>
        <w:r>
          <w:rPr>
            <w:noProof/>
            <w:webHidden/>
          </w:rPr>
          <w:fldChar w:fldCharType="begin"/>
        </w:r>
        <w:r>
          <w:rPr>
            <w:noProof/>
            <w:webHidden/>
          </w:rPr>
          <w:instrText xml:space="preserve"> PAGEREF _Toc37943577 \h </w:instrText>
        </w:r>
      </w:ins>
      <w:r>
        <w:rPr>
          <w:noProof/>
          <w:webHidden/>
        </w:rPr>
      </w:r>
      <w:r>
        <w:rPr>
          <w:noProof/>
          <w:webHidden/>
        </w:rPr>
        <w:fldChar w:fldCharType="separate"/>
      </w:r>
      <w:ins w:id="166" w:author="Ricardo Pena" w:date="2020-04-16T15:53:00Z">
        <w:r w:rsidR="00342CD6">
          <w:rPr>
            <w:noProof/>
            <w:webHidden/>
          </w:rPr>
          <w:t>12</w:t>
        </w:r>
      </w:ins>
      <w:ins w:id="167" w:author="Ricardo Pena" w:date="2020-04-16T15:31:00Z">
        <w:r>
          <w:rPr>
            <w:noProof/>
            <w:webHidden/>
          </w:rPr>
          <w:fldChar w:fldCharType="end"/>
        </w:r>
        <w:r w:rsidRPr="00491A3A">
          <w:rPr>
            <w:rStyle w:val="Hyperlink"/>
            <w:noProof/>
          </w:rPr>
          <w:fldChar w:fldCharType="end"/>
        </w:r>
      </w:ins>
    </w:p>
    <w:p w14:paraId="1D79DCCE" w14:textId="4908343E" w:rsidR="00C660ED" w:rsidRDefault="00C660ED">
      <w:pPr>
        <w:pStyle w:val="TOC1"/>
        <w:tabs>
          <w:tab w:val="left" w:pos="400"/>
        </w:tabs>
        <w:rPr>
          <w:ins w:id="168" w:author="Ricardo Pena" w:date="2020-04-16T15:31:00Z"/>
          <w:rFonts w:asciiTheme="minorHAnsi" w:eastAsiaTheme="minorEastAsia" w:hAnsiTheme="minorHAnsi" w:cstheme="minorBidi"/>
          <w:b w:val="0"/>
          <w:caps w:val="0"/>
          <w:noProof/>
          <w:sz w:val="22"/>
          <w:szCs w:val="22"/>
        </w:rPr>
      </w:pPr>
      <w:ins w:id="169"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"_Toc37943578"</w:instrText>
        </w:r>
        <w:r w:rsidRPr="00491A3A">
          <w:rPr>
            <w:rStyle w:val="Hyperlink"/>
            <w:noProof/>
          </w:rPr>
          <w:instrText xml:space="preserve"> </w:instrText>
        </w:r>
        <w:r w:rsidRPr="00491A3A">
          <w:rPr>
            <w:rStyle w:val="Hyperlink"/>
            <w:noProof/>
          </w:rPr>
          <w:fldChar w:fldCharType="separate"/>
        </w:r>
        <w:r w:rsidRPr="00491A3A">
          <w:rPr>
            <w:rStyle w:val="Hyperlink"/>
            <w:noProof/>
          </w:rPr>
          <w:t>7.</w:t>
        </w:r>
        <w:r>
          <w:rPr>
            <w:rFonts w:asciiTheme="minorHAnsi" w:eastAsiaTheme="minorEastAsia" w:hAnsiTheme="minorHAnsi" w:cstheme="minorBidi"/>
            <w:b w:val="0"/>
            <w:caps w:val="0"/>
            <w:noProof/>
            <w:sz w:val="22"/>
            <w:szCs w:val="22"/>
          </w:rPr>
          <w:tab/>
        </w:r>
        <w:r w:rsidRPr="00491A3A">
          <w:rPr>
            <w:rStyle w:val="Hyperlink"/>
            <w:noProof/>
          </w:rPr>
          <w:t>Other Sections</w:t>
        </w:r>
        <w:r>
          <w:rPr>
            <w:noProof/>
            <w:webHidden/>
          </w:rPr>
          <w:tab/>
        </w:r>
        <w:r>
          <w:rPr>
            <w:noProof/>
            <w:webHidden/>
          </w:rPr>
          <w:fldChar w:fldCharType="begin"/>
        </w:r>
        <w:r>
          <w:rPr>
            <w:noProof/>
            <w:webHidden/>
          </w:rPr>
          <w:instrText xml:space="preserve"> PAGEREF _Toc37943578 \h </w:instrText>
        </w:r>
      </w:ins>
      <w:r>
        <w:rPr>
          <w:noProof/>
          <w:webHidden/>
        </w:rPr>
      </w:r>
      <w:r>
        <w:rPr>
          <w:noProof/>
          <w:webHidden/>
        </w:rPr>
        <w:fldChar w:fldCharType="separate"/>
      </w:r>
      <w:ins w:id="170" w:author="Ricardo Pena" w:date="2020-04-16T15:53:00Z">
        <w:r w:rsidR="00342CD6">
          <w:rPr>
            <w:noProof/>
            <w:webHidden/>
          </w:rPr>
          <w:t>13</w:t>
        </w:r>
      </w:ins>
      <w:ins w:id="171" w:author="Ricardo Pena" w:date="2020-04-16T15:31:00Z">
        <w:r>
          <w:rPr>
            <w:noProof/>
            <w:webHidden/>
          </w:rPr>
          <w:fldChar w:fldCharType="end"/>
        </w:r>
        <w:r w:rsidRPr="00491A3A">
          <w:rPr>
            <w:rStyle w:val="Hyperlink"/>
            <w:noProof/>
          </w:rPr>
          <w:fldChar w:fldCharType="end"/>
        </w:r>
      </w:ins>
    </w:p>
    <w:p w14:paraId="67188DE5" w14:textId="6E74FC64" w:rsidR="00C660ED" w:rsidRDefault="00C660ED">
      <w:pPr>
        <w:pStyle w:val="TOC1"/>
        <w:tabs>
          <w:tab w:val="left" w:pos="400"/>
        </w:tabs>
        <w:rPr>
          <w:ins w:id="172" w:author="Ricardo Pena" w:date="2020-04-16T15:31:00Z"/>
          <w:rFonts w:asciiTheme="minorHAnsi" w:eastAsiaTheme="minorEastAsia" w:hAnsiTheme="minorHAnsi" w:cstheme="minorBidi"/>
          <w:b w:val="0"/>
          <w:caps w:val="0"/>
          <w:noProof/>
          <w:sz w:val="22"/>
          <w:szCs w:val="22"/>
        </w:rPr>
      </w:pPr>
      <w:ins w:id="173" w:author="Ricardo Pena" w:date="2020-04-16T15:31:00Z">
        <w:r w:rsidRPr="00491A3A">
          <w:rPr>
            <w:rStyle w:val="Hyperlink"/>
            <w:noProof/>
          </w:rPr>
          <w:fldChar w:fldCharType="begin"/>
        </w:r>
        <w:r w:rsidRPr="00491A3A">
          <w:rPr>
            <w:rStyle w:val="Hyperlink"/>
            <w:noProof/>
          </w:rPr>
          <w:instrText xml:space="preserve"> </w:instrText>
        </w:r>
        <w:r>
          <w:rPr>
            <w:noProof/>
          </w:rPr>
          <w:instrText>HYPERLINK \l "_Toc37943579"</w:instrText>
        </w:r>
        <w:r w:rsidRPr="00491A3A">
          <w:rPr>
            <w:rStyle w:val="Hyperlink"/>
            <w:noProof/>
          </w:rPr>
          <w:instrText xml:space="preserve"> </w:instrText>
        </w:r>
        <w:r w:rsidRPr="00491A3A">
          <w:rPr>
            <w:rStyle w:val="Hyperlink"/>
            <w:noProof/>
          </w:rPr>
          <w:fldChar w:fldCharType="separate"/>
        </w:r>
        <w:r w:rsidRPr="00491A3A">
          <w:rPr>
            <w:rStyle w:val="Hyperlink"/>
            <w:noProof/>
          </w:rPr>
          <w:t>8.</w:t>
        </w:r>
        <w:r>
          <w:rPr>
            <w:rFonts w:asciiTheme="minorHAnsi" w:eastAsiaTheme="minorEastAsia" w:hAnsiTheme="minorHAnsi" w:cstheme="minorBidi"/>
            <w:b w:val="0"/>
            <w:caps w:val="0"/>
            <w:noProof/>
            <w:sz w:val="22"/>
            <w:szCs w:val="22"/>
          </w:rPr>
          <w:tab/>
        </w:r>
        <w:r w:rsidRPr="00491A3A">
          <w:rPr>
            <w:rStyle w:val="Hyperlink"/>
            <w:noProof/>
          </w:rPr>
          <w:t>Appendix</w:t>
        </w:r>
        <w:r>
          <w:rPr>
            <w:noProof/>
            <w:webHidden/>
          </w:rPr>
          <w:tab/>
        </w:r>
        <w:r>
          <w:rPr>
            <w:noProof/>
            <w:webHidden/>
          </w:rPr>
          <w:fldChar w:fldCharType="begin"/>
        </w:r>
        <w:r>
          <w:rPr>
            <w:noProof/>
            <w:webHidden/>
          </w:rPr>
          <w:instrText xml:space="preserve"> PAGEREF _Toc37943579 \h </w:instrText>
        </w:r>
      </w:ins>
      <w:r>
        <w:rPr>
          <w:noProof/>
          <w:webHidden/>
        </w:rPr>
      </w:r>
      <w:r>
        <w:rPr>
          <w:noProof/>
          <w:webHidden/>
        </w:rPr>
        <w:fldChar w:fldCharType="separate"/>
      </w:r>
      <w:ins w:id="174" w:author="Ricardo Pena" w:date="2020-04-16T15:53:00Z">
        <w:r w:rsidR="00342CD6">
          <w:rPr>
            <w:noProof/>
            <w:webHidden/>
          </w:rPr>
          <w:t>14</w:t>
        </w:r>
      </w:ins>
      <w:ins w:id="175" w:author="Ricardo Pena" w:date="2020-04-16T15:31:00Z">
        <w:r>
          <w:rPr>
            <w:noProof/>
            <w:webHidden/>
          </w:rPr>
          <w:fldChar w:fldCharType="end"/>
        </w:r>
        <w:r w:rsidRPr="00491A3A">
          <w:rPr>
            <w:rStyle w:val="Hyperlink"/>
            <w:noProof/>
          </w:rPr>
          <w:fldChar w:fldCharType="end"/>
        </w:r>
      </w:ins>
    </w:p>
    <w:p w14:paraId="70398EC0" w14:textId="340879D6" w:rsidR="00526DF6" w:rsidDel="00C660ED" w:rsidRDefault="00526DF6">
      <w:pPr>
        <w:pStyle w:val="TOC1"/>
        <w:rPr>
          <w:del w:id="176" w:author="Ricardo Pena" w:date="2020-04-16T15:31:00Z"/>
          <w:rFonts w:asciiTheme="minorHAnsi" w:eastAsiaTheme="minorEastAsia" w:hAnsiTheme="minorHAnsi" w:cstheme="minorBidi"/>
          <w:b w:val="0"/>
          <w:caps w:val="0"/>
          <w:noProof/>
          <w:sz w:val="22"/>
          <w:szCs w:val="22"/>
        </w:rPr>
      </w:pPr>
      <w:del w:id="177" w:author="Ricardo Pena" w:date="2020-04-16T15:31:00Z">
        <w:r w:rsidRPr="00C660ED" w:rsidDel="00C660ED">
          <w:rPr>
            <w:rPrChange w:id="178" w:author="Ricardo Pena" w:date="2020-04-16T15:31:00Z">
              <w:rPr>
                <w:rStyle w:val="Hyperlink"/>
                <w:b w:val="0"/>
                <w:caps w:val="0"/>
                <w:noProof/>
              </w:rPr>
            </w:rPrChange>
          </w:rPr>
          <w:delText>Document Control</w:delText>
        </w:r>
        <w:r w:rsidDel="00C660ED">
          <w:rPr>
            <w:noProof/>
            <w:webHidden/>
          </w:rPr>
          <w:tab/>
          <w:delText>ii</w:delText>
        </w:r>
      </w:del>
    </w:p>
    <w:p w14:paraId="6B264CF7" w14:textId="6B561562" w:rsidR="00526DF6" w:rsidDel="00C660ED" w:rsidRDefault="00526DF6">
      <w:pPr>
        <w:pStyle w:val="TOC2"/>
        <w:rPr>
          <w:del w:id="179" w:author="Ricardo Pena" w:date="2020-04-16T15:31:00Z"/>
          <w:rFonts w:asciiTheme="minorHAnsi" w:eastAsiaTheme="minorEastAsia" w:hAnsiTheme="minorHAnsi" w:cstheme="minorBidi"/>
          <w:b w:val="0"/>
          <w:bCs w:val="0"/>
          <w:smallCaps w:val="0"/>
          <w:noProof/>
          <w:sz w:val="22"/>
          <w:szCs w:val="22"/>
        </w:rPr>
      </w:pPr>
      <w:del w:id="180" w:author="Ricardo Pena" w:date="2020-04-16T15:31:00Z">
        <w:r w:rsidRPr="00C660ED" w:rsidDel="00C660ED">
          <w:rPr>
            <w:rPrChange w:id="181" w:author="Ricardo Pena" w:date="2020-04-16T15:31:00Z">
              <w:rPr>
                <w:rStyle w:val="Hyperlink"/>
                <w:b w:val="0"/>
                <w:bCs w:val="0"/>
                <w:smallCaps w:val="0"/>
                <w:noProof/>
              </w:rPr>
            </w:rPrChange>
          </w:rPr>
          <w:delText>Approval</w:delText>
        </w:r>
        <w:r w:rsidDel="00C660ED">
          <w:rPr>
            <w:noProof/>
            <w:webHidden/>
          </w:rPr>
          <w:tab/>
          <w:delText>ii</w:delText>
        </w:r>
      </w:del>
    </w:p>
    <w:p w14:paraId="37638B41" w14:textId="59A5AEE4" w:rsidR="00526DF6" w:rsidDel="00C660ED" w:rsidRDefault="00526DF6">
      <w:pPr>
        <w:pStyle w:val="TOC2"/>
        <w:rPr>
          <w:del w:id="182" w:author="Ricardo Pena" w:date="2020-04-16T15:31:00Z"/>
          <w:rFonts w:asciiTheme="minorHAnsi" w:eastAsiaTheme="minorEastAsia" w:hAnsiTheme="minorHAnsi" w:cstheme="minorBidi"/>
          <w:b w:val="0"/>
          <w:bCs w:val="0"/>
          <w:smallCaps w:val="0"/>
          <w:noProof/>
          <w:sz w:val="22"/>
          <w:szCs w:val="22"/>
        </w:rPr>
      </w:pPr>
      <w:del w:id="183" w:author="Ricardo Pena" w:date="2020-04-16T15:31:00Z">
        <w:r w:rsidRPr="00C660ED" w:rsidDel="00C660ED">
          <w:rPr>
            <w:rPrChange w:id="184" w:author="Ricardo Pena" w:date="2020-04-16T15:31:00Z">
              <w:rPr>
                <w:rStyle w:val="Hyperlink"/>
                <w:b w:val="0"/>
                <w:bCs w:val="0"/>
                <w:smallCaps w:val="0"/>
                <w:noProof/>
              </w:rPr>
            </w:rPrChange>
          </w:rPr>
          <w:delText>Document Change Control</w:delText>
        </w:r>
        <w:r w:rsidDel="00C660ED">
          <w:rPr>
            <w:noProof/>
            <w:webHidden/>
          </w:rPr>
          <w:tab/>
          <w:delText>ii</w:delText>
        </w:r>
      </w:del>
    </w:p>
    <w:p w14:paraId="00E20945" w14:textId="3BB28E80" w:rsidR="00526DF6" w:rsidDel="00C660ED" w:rsidRDefault="00526DF6">
      <w:pPr>
        <w:pStyle w:val="TOC2"/>
        <w:rPr>
          <w:del w:id="185" w:author="Ricardo Pena" w:date="2020-04-16T15:31:00Z"/>
          <w:rFonts w:asciiTheme="minorHAnsi" w:eastAsiaTheme="minorEastAsia" w:hAnsiTheme="minorHAnsi" w:cstheme="minorBidi"/>
          <w:b w:val="0"/>
          <w:bCs w:val="0"/>
          <w:smallCaps w:val="0"/>
          <w:noProof/>
          <w:sz w:val="22"/>
          <w:szCs w:val="22"/>
        </w:rPr>
      </w:pPr>
      <w:del w:id="186" w:author="Ricardo Pena" w:date="2020-04-16T15:31:00Z">
        <w:r w:rsidRPr="00C660ED" w:rsidDel="00C660ED">
          <w:rPr>
            <w:rPrChange w:id="187" w:author="Ricardo Pena" w:date="2020-04-16T15:31:00Z">
              <w:rPr>
                <w:rStyle w:val="Hyperlink"/>
                <w:b w:val="0"/>
                <w:bCs w:val="0"/>
                <w:smallCaps w:val="0"/>
                <w:noProof/>
              </w:rPr>
            </w:rPrChange>
          </w:rPr>
          <w:delText>Distribution List</w:delText>
        </w:r>
        <w:r w:rsidDel="00C660ED">
          <w:rPr>
            <w:noProof/>
            <w:webHidden/>
          </w:rPr>
          <w:tab/>
          <w:delText>ii</w:delText>
        </w:r>
      </w:del>
    </w:p>
    <w:p w14:paraId="7A8A4892" w14:textId="6C3BF8FA" w:rsidR="00526DF6" w:rsidDel="00C660ED" w:rsidRDefault="00526DF6">
      <w:pPr>
        <w:pStyle w:val="TOC2"/>
        <w:rPr>
          <w:del w:id="188" w:author="Ricardo Pena" w:date="2020-04-16T15:31:00Z"/>
          <w:rFonts w:asciiTheme="minorHAnsi" w:eastAsiaTheme="minorEastAsia" w:hAnsiTheme="minorHAnsi" w:cstheme="minorBidi"/>
          <w:b w:val="0"/>
          <w:bCs w:val="0"/>
          <w:smallCaps w:val="0"/>
          <w:noProof/>
          <w:sz w:val="22"/>
          <w:szCs w:val="22"/>
        </w:rPr>
      </w:pPr>
      <w:del w:id="189" w:author="Ricardo Pena" w:date="2020-04-16T15:31:00Z">
        <w:r w:rsidRPr="00C660ED" w:rsidDel="00C660ED">
          <w:rPr>
            <w:rPrChange w:id="190" w:author="Ricardo Pena" w:date="2020-04-16T15:31:00Z">
              <w:rPr>
                <w:rStyle w:val="Hyperlink"/>
                <w:b w:val="0"/>
                <w:bCs w:val="0"/>
                <w:smallCaps w:val="0"/>
                <w:noProof/>
              </w:rPr>
            </w:rPrChange>
          </w:rPr>
          <w:delText>Change Summary</w:delText>
        </w:r>
        <w:r w:rsidDel="00C660ED">
          <w:rPr>
            <w:noProof/>
            <w:webHidden/>
          </w:rPr>
          <w:tab/>
          <w:delText>ii</w:delText>
        </w:r>
      </w:del>
    </w:p>
    <w:p w14:paraId="260F0533" w14:textId="0B002AB6" w:rsidR="00526DF6" w:rsidDel="00C660ED" w:rsidRDefault="00526DF6">
      <w:pPr>
        <w:pStyle w:val="TOC1"/>
        <w:tabs>
          <w:tab w:val="left" w:pos="400"/>
        </w:tabs>
        <w:rPr>
          <w:del w:id="191" w:author="Ricardo Pena" w:date="2020-04-16T15:31:00Z"/>
          <w:rFonts w:asciiTheme="minorHAnsi" w:eastAsiaTheme="minorEastAsia" w:hAnsiTheme="minorHAnsi" w:cstheme="minorBidi"/>
          <w:b w:val="0"/>
          <w:caps w:val="0"/>
          <w:noProof/>
          <w:sz w:val="22"/>
          <w:szCs w:val="22"/>
        </w:rPr>
      </w:pPr>
      <w:del w:id="192" w:author="Ricardo Pena" w:date="2020-04-16T15:31:00Z">
        <w:r w:rsidRPr="00C660ED" w:rsidDel="00C660ED">
          <w:rPr>
            <w:rPrChange w:id="193" w:author="Ricardo Pena" w:date="2020-04-16T15:31:00Z">
              <w:rPr>
                <w:rStyle w:val="Hyperlink"/>
                <w:b w:val="0"/>
                <w:caps w:val="0"/>
                <w:noProof/>
              </w:rPr>
            </w:rPrChange>
          </w:rPr>
          <w:delText>1.</w:delText>
        </w:r>
        <w:r w:rsidDel="00C660ED">
          <w:rPr>
            <w:rFonts w:asciiTheme="minorHAnsi" w:eastAsiaTheme="minorEastAsia" w:hAnsiTheme="minorHAnsi" w:cstheme="minorBidi"/>
            <w:b w:val="0"/>
            <w:caps w:val="0"/>
            <w:noProof/>
            <w:sz w:val="22"/>
            <w:szCs w:val="22"/>
          </w:rPr>
          <w:tab/>
        </w:r>
        <w:r w:rsidRPr="00C660ED" w:rsidDel="00C660ED">
          <w:rPr>
            <w:rPrChange w:id="194" w:author="Ricardo Pena" w:date="2020-04-16T15:31:00Z">
              <w:rPr>
                <w:rStyle w:val="Hyperlink"/>
                <w:b w:val="0"/>
                <w:caps w:val="0"/>
                <w:noProof/>
              </w:rPr>
            </w:rPrChange>
          </w:rPr>
          <w:delText>Introduction</w:delText>
        </w:r>
        <w:r w:rsidDel="00C660ED">
          <w:rPr>
            <w:noProof/>
            <w:webHidden/>
          </w:rPr>
          <w:tab/>
          <w:delText>4</w:delText>
        </w:r>
      </w:del>
    </w:p>
    <w:p w14:paraId="294733CB" w14:textId="079E075D" w:rsidR="00526DF6" w:rsidDel="00C660ED" w:rsidRDefault="00526DF6">
      <w:pPr>
        <w:pStyle w:val="TOC2"/>
        <w:tabs>
          <w:tab w:val="left" w:pos="1200"/>
        </w:tabs>
        <w:rPr>
          <w:del w:id="195" w:author="Ricardo Pena" w:date="2020-04-16T15:31:00Z"/>
          <w:rFonts w:asciiTheme="minorHAnsi" w:eastAsiaTheme="minorEastAsia" w:hAnsiTheme="minorHAnsi" w:cstheme="minorBidi"/>
          <w:b w:val="0"/>
          <w:bCs w:val="0"/>
          <w:smallCaps w:val="0"/>
          <w:noProof/>
          <w:sz w:val="22"/>
          <w:szCs w:val="22"/>
        </w:rPr>
      </w:pPr>
      <w:del w:id="196" w:author="Ricardo Pena" w:date="2020-04-16T15:31:00Z">
        <w:r w:rsidRPr="00C660ED" w:rsidDel="00C660ED">
          <w:rPr>
            <w:rPrChange w:id="197" w:author="Ricardo Pena" w:date="2020-04-16T15:31:00Z">
              <w:rPr>
                <w:rStyle w:val="Hyperlink"/>
                <w:b w:val="0"/>
                <w:bCs w:val="0"/>
                <w:smallCaps w:val="0"/>
                <w:noProof/>
              </w:rPr>
            </w:rPrChange>
          </w:rPr>
          <w:delText>1.1.</w:delText>
        </w:r>
        <w:r w:rsidDel="00C660ED">
          <w:rPr>
            <w:rFonts w:asciiTheme="minorHAnsi" w:eastAsiaTheme="minorEastAsia" w:hAnsiTheme="minorHAnsi" w:cstheme="minorBidi"/>
            <w:b w:val="0"/>
            <w:bCs w:val="0"/>
            <w:smallCaps w:val="0"/>
            <w:noProof/>
            <w:sz w:val="22"/>
            <w:szCs w:val="22"/>
          </w:rPr>
          <w:tab/>
        </w:r>
        <w:r w:rsidRPr="00C660ED" w:rsidDel="00C660ED">
          <w:rPr>
            <w:rPrChange w:id="198" w:author="Ricardo Pena" w:date="2020-04-16T15:31:00Z">
              <w:rPr>
                <w:rStyle w:val="Hyperlink"/>
                <w:b w:val="0"/>
                <w:bCs w:val="0"/>
                <w:smallCaps w:val="0"/>
                <w:noProof/>
              </w:rPr>
            </w:rPrChange>
          </w:rPr>
          <w:delText>Purpose</w:delText>
        </w:r>
        <w:r w:rsidDel="00C660ED">
          <w:rPr>
            <w:noProof/>
            <w:webHidden/>
          </w:rPr>
          <w:tab/>
          <w:delText>4</w:delText>
        </w:r>
      </w:del>
    </w:p>
    <w:p w14:paraId="2B9ACA6A" w14:textId="67E20286" w:rsidR="00526DF6" w:rsidDel="00C660ED" w:rsidRDefault="00526DF6">
      <w:pPr>
        <w:pStyle w:val="TOC2"/>
        <w:tabs>
          <w:tab w:val="left" w:pos="1200"/>
        </w:tabs>
        <w:rPr>
          <w:del w:id="199" w:author="Ricardo Pena" w:date="2020-04-16T15:31:00Z"/>
          <w:rFonts w:asciiTheme="minorHAnsi" w:eastAsiaTheme="minorEastAsia" w:hAnsiTheme="minorHAnsi" w:cstheme="minorBidi"/>
          <w:b w:val="0"/>
          <w:bCs w:val="0"/>
          <w:smallCaps w:val="0"/>
          <w:noProof/>
          <w:sz w:val="22"/>
          <w:szCs w:val="22"/>
        </w:rPr>
      </w:pPr>
      <w:del w:id="200" w:author="Ricardo Pena" w:date="2020-04-16T15:31:00Z">
        <w:r w:rsidRPr="00C660ED" w:rsidDel="00C660ED">
          <w:rPr>
            <w:rPrChange w:id="201" w:author="Ricardo Pena" w:date="2020-04-16T15:31:00Z">
              <w:rPr>
                <w:rStyle w:val="Hyperlink"/>
                <w:b w:val="0"/>
                <w:bCs w:val="0"/>
                <w:smallCaps w:val="0"/>
                <w:noProof/>
              </w:rPr>
            </w:rPrChange>
          </w:rPr>
          <w:delText>1.2.</w:delText>
        </w:r>
        <w:r w:rsidDel="00C660ED">
          <w:rPr>
            <w:rFonts w:asciiTheme="minorHAnsi" w:eastAsiaTheme="minorEastAsia" w:hAnsiTheme="minorHAnsi" w:cstheme="minorBidi"/>
            <w:b w:val="0"/>
            <w:bCs w:val="0"/>
            <w:smallCaps w:val="0"/>
            <w:noProof/>
            <w:sz w:val="22"/>
            <w:szCs w:val="22"/>
          </w:rPr>
          <w:tab/>
        </w:r>
        <w:r w:rsidRPr="00C660ED" w:rsidDel="00C660ED">
          <w:rPr>
            <w:rPrChange w:id="202" w:author="Ricardo Pena" w:date="2020-04-16T15:31:00Z">
              <w:rPr>
                <w:rStyle w:val="Hyperlink"/>
                <w:b w:val="0"/>
                <w:bCs w:val="0"/>
                <w:smallCaps w:val="0"/>
                <w:noProof/>
              </w:rPr>
            </w:rPrChange>
          </w:rPr>
          <w:delText>Scope</w:delText>
        </w:r>
        <w:r w:rsidDel="00C660ED">
          <w:rPr>
            <w:noProof/>
            <w:webHidden/>
          </w:rPr>
          <w:tab/>
          <w:delText>4</w:delText>
        </w:r>
      </w:del>
    </w:p>
    <w:p w14:paraId="6C540BE9" w14:textId="6942B1E9" w:rsidR="00526DF6" w:rsidDel="00C660ED" w:rsidRDefault="00526DF6">
      <w:pPr>
        <w:pStyle w:val="TOC2"/>
        <w:tabs>
          <w:tab w:val="left" w:pos="1200"/>
        </w:tabs>
        <w:rPr>
          <w:del w:id="203" w:author="Ricardo Pena" w:date="2020-04-16T15:31:00Z"/>
          <w:rFonts w:asciiTheme="minorHAnsi" w:eastAsiaTheme="minorEastAsia" w:hAnsiTheme="minorHAnsi" w:cstheme="minorBidi"/>
          <w:b w:val="0"/>
          <w:bCs w:val="0"/>
          <w:smallCaps w:val="0"/>
          <w:noProof/>
          <w:sz w:val="22"/>
          <w:szCs w:val="22"/>
        </w:rPr>
      </w:pPr>
      <w:del w:id="204" w:author="Ricardo Pena" w:date="2020-04-16T15:31:00Z">
        <w:r w:rsidRPr="00C660ED" w:rsidDel="00C660ED">
          <w:rPr>
            <w:rPrChange w:id="205" w:author="Ricardo Pena" w:date="2020-04-16T15:31:00Z">
              <w:rPr>
                <w:rStyle w:val="Hyperlink"/>
                <w:b w:val="0"/>
                <w:bCs w:val="0"/>
                <w:smallCaps w:val="0"/>
                <w:noProof/>
              </w:rPr>
            </w:rPrChange>
          </w:rPr>
          <w:delText>1.3.</w:delText>
        </w:r>
        <w:r w:rsidDel="00C660ED">
          <w:rPr>
            <w:rFonts w:asciiTheme="minorHAnsi" w:eastAsiaTheme="minorEastAsia" w:hAnsiTheme="minorHAnsi" w:cstheme="minorBidi"/>
            <w:b w:val="0"/>
            <w:bCs w:val="0"/>
            <w:smallCaps w:val="0"/>
            <w:noProof/>
            <w:sz w:val="22"/>
            <w:szCs w:val="22"/>
          </w:rPr>
          <w:tab/>
        </w:r>
        <w:r w:rsidRPr="00C660ED" w:rsidDel="00C660ED">
          <w:rPr>
            <w:rPrChange w:id="206" w:author="Ricardo Pena" w:date="2020-04-16T15:31:00Z">
              <w:rPr>
                <w:rStyle w:val="Hyperlink"/>
                <w:b w:val="0"/>
                <w:bCs w:val="0"/>
                <w:smallCaps w:val="0"/>
                <w:noProof/>
              </w:rPr>
            </w:rPrChange>
          </w:rPr>
          <w:delText>System Overview</w:delText>
        </w:r>
        <w:r w:rsidDel="00C660ED">
          <w:rPr>
            <w:noProof/>
            <w:webHidden/>
          </w:rPr>
          <w:tab/>
          <w:delText>4</w:delText>
        </w:r>
      </w:del>
    </w:p>
    <w:p w14:paraId="6F59EDD1" w14:textId="1D3E178E" w:rsidR="00526DF6" w:rsidDel="00C660ED" w:rsidRDefault="00526DF6">
      <w:pPr>
        <w:pStyle w:val="TOC2"/>
        <w:tabs>
          <w:tab w:val="left" w:pos="1200"/>
        </w:tabs>
        <w:rPr>
          <w:del w:id="207" w:author="Ricardo Pena" w:date="2020-04-16T15:31:00Z"/>
          <w:rFonts w:asciiTheme="minorHAnsi" w:eastAsiaTheme="minorEastAsia" w:hAnsiTheme="minorHAnsi" w:cstheme="minorBidi"/>
          <w:b w:val="0"/>
          <w:bCs w:val="0"/>
          <w:smallCaps w:val="0"/>
          <w:noProof/>
          <w:sz w:val="22"/>
          <w:szCs w:val="22"/>
        </w:rPr>
      </w:pPr>
      <w:del w:id="208" w:author="Ricardo Pena" w:date="2020-04-16T15:31:00Z">
        <w:r w:rsidRPr="00C660ED" w:rsidDel="00C660ED">
          <w:rPr>
            <w:rPrChange w:id="209" w:author="Ricardo Pena" w:date="2020-04-16T15:31:00Z">
              <w:rPr>
                <w:rStyle w:val="Hyperlink"/>
                <w:b w:val="0"/>
                <w:bCs w:val="0"/>
                <w:smallCaps w:val="0"/>
                <w:noProof/>
              </w:rPr>
            </w:rPrChange>
          </w:rPr>
          <w:delText>1.4.</w:delText>
        </w:r>
        <w:r w:rsidDel="00C660ED">
          <w:rPr>
            <w:rFonts w:asciiTheme="minorHAnsi" w:eastAsiaTheme="minorEastAsia" w:hAnsiTheme="minorHAnsi" w:cstheme="minorBidi"/>
            <w:b w:val="0"/>
            <w:bCs w:val="0"/>
            <w:smallCaps w:val="0"/>
            <w:noProof/>
            <w:sz w:val="22"/>
            <w:szCs w:val="22"/>
          </w:rPr>
          <w:tab/>
        </w:r>
        <w:r w:rsidRPr="00C660ED" w:rsidDel="00C660ED">
          <w:rPr>
            <w:rPrChange w:id="210" w:author="Ricardo Pena" w:date="2020-04-16T15:31:00Z">
              <w:rPr>
                <w:rStyle w:val="Hyperlink"/>
                <w:b w:val="0"/>
                <w:bCs w:val="0"/>
                <w:smallCaps w:val="0"/>
                <w:noProof/>
              </w:rPr>
            </w:rPrChange>
          </w:rPr>
          <w:delText>Suspension and Exit Criteria</w:delText>
        </w:r>
        <w:r w:rsidDel="00C660ED">
          <w:rPr>
            <w:noProof/>
            <w:webHidden/>
          </w:rPr>
          <w:tab/>
          <w:delText>4</w:delText>
        </w:r>
      </w:del>
    </w:p>
    <w:p w14:paraId="680554A6" w14:textId="616C6D04" w:rsidR="00526DF6" w:rsidDel="00C660ED" w:rsidRDefault="00526DF6">
      <w:pPr>
        <w:pStyle w:val="TOC2"/>
        <w:tabs>
          <w:tab w:val="left" w:pos="1200"/>
        </w:tabs>
        <w:rPr>
          <w:del w:id="211" w:author="Ricardo Pena" w:date="2020-04-16T15:31:00Z"/>
          <w:rFonts w:asciiTheme="minorHAnsi" w:eastAsiaTheme="minorEastAsia" w:hAnsiTheme="minorHAnsi" w:cstheme="minorBidi"/>
          <w:b w:val="0"/>
          <w:bCs w:val="0"/>
          <w:smallCaps w:val="0"/>
          <w:noProof/>
          <w:sz w:val="22"/>
          <w:szCs w:val="22"/>
        </w:rPr>
      </w:pPr>
      <w:del w:id="212" w:author="Ricardo Pena" w:date="2020-04-16T15:31:00Z">
        <w:r w:rsidRPr="00C660ED" w:rsidDel="00C660ED">
          <w:rPr>
            <w:rPrChange w:id="213" w:author="Ricardo Pena" w:date="2020-04-16T15:31:00Z">
              <w:rPr>
                <w:rStyle w:val="Hyperlink"/>
                <w:b w:val="0"/>
                <w:bCs w:val="0"/>
                <w:smallCaps w:val="0"/>
                <w:noProof/>
              </w:rPr>
            </w:rPrChange>
          </w:rPr>
          <w:delText>1.5.</w:delText>
        </w:r>
        <w:r w:rsidDel="00C660ED">
          <w:rPr>
            <w:rFonts w:asciiTheme="minorHAnsi" w:eastAsiaTheme="minorEastAsia" w:hAnsiTheme="minorHAnsi" w:cstheme="minorBidi"/>
            <w:b w:val="0"/>
            <w:bCs w:val="0"/>
            <w:smallCaps w:val="0"/>
            <w:noProof/>
            <w:sz w:val="22"/>
            <w:szCs w:val="22"/>
          </w:rPr>
          <w:tab/>
        </w:r>
        <w:r w:rsidRPr="00C660ED" w:rsidDel="00C660ED">
          <w:rPr>
            <w:rPrChange w:id="214" w:author="Ricardo Pena" w:date="2020-04-16T15:31:00Z">
              <w:rPr>
                <w:rStyle w:val="Hyperlink"/>
                <w:b w:val="0"/>
                <w:bCs w:val="0"/>
                <w:smallCaps w:val="0"/>
                <w:noProof/>
              </w:rPr>
            </w:rPrChange>
          </w:rPr>
          <w:delText>Document Overview</w:delText>
        </w:r>
        <w:r w:rsidDel="00C660ED">
          <w:rPr>
            <w:noProof/>
            <w:webHidden/>
          </w:rPr>
          <w:tab/>
          <w:delText>4</w:delText>
        </w:r>
      </w:del>
    </w:p>
    <w:p w14:paraId="2F8D4989" w14:textId="3C16566A" w:rsidR="00526DF6" w:rsidDel="00C660ED" w:rsidRDefault="00526DF6">
      <w:pPr>
        <w:pStyle w:val="TOC2"/>
        <w:tabs>
          <w:tab w:val="left" w:pos="1200"/>
        </w:tabs>
        <w:rPr>
          <w:del w:id="215" w:author="Ricardo Pena" w:date="2020-04-16T15:31:00Z"/>
          <w:rFonts w:asciiTheme="minorHAnsi" w:eastAsiaTheme="minorEastAsia" w:hAnsiTheme="minorHAnsi" w:cstheme="minorBidi"/>
          <w:b w:val="0"/>
          <w:bCs w:val="0"/>
          <w:smallCaps w:val="0"/>
          <w:noProof/>
          <w:sz w:val="22"/>
          <w:szCs w:val="22"/>
        </w:rPr>
      </w:pPr>
      <w:del w:id="216" w:author="Ricardo Pena" w:date="2020-04-16T15:31:00Z">
        <w:r w:rsidRPr="00C660ED" w:rsidDel="00C660ED">
          <w:rPr>
            <w:rPrChange w:id="217" w:author="Ricardo Pena" w:date="2020-04-16T15:31:00Z">
              <w:rPr>
                <w:rStyle w:val="Hyperlink"/>
                <w:b w:val="0"/>
                <w:bCs w:val="0"/>
                <w:smallCaps w:val="0"/>
                <w:noProof/>
              </w:rPr>
            </w:rPrChange>
          </w:rPr>
          <w:delText>1.6.</w:delText>
        </w:r>
        <w:r w:rsidDel="00C660ED">
          <w:rPr>
            <w:rFonts w:asciiTheme="minorHAnsi" w:eastAsiaTheme="minorEastAsia" w:hAnsiTheme="minorHAnsi" w:cstheme="minorBidi"/>
            <w:b w:val="0"/>
            <w:bCs w:val="0"/>
            <w:smallCaps w:val="0"/>
            <w:noProof/>
            <w:sz w:val="22"/>
            <w:szCs w:val="22"/>
          </w:rPr>
          <w:tab/>
        </w:r>
        <w:r w:rsidRPr="00C660ED" w:rsidDel="00C660ED">
          <w:rPr>
            <w:rPrChange w:id="218" w:author="Ricardo Pena" w:date="2020-04-16T15:31:00Z">
              <w:rPr>
                <w:rStyle w:val="Hyperlink"/>
                <w:b w:val="0"/>
                <w:bCs w:val="0"/>
                <w:smallCaps w:val="0"/>
                <w:noProof/>
              </w:rPr>
            </w:rPrChange>
          </w:rPr>
          <w:delText>References</w:delText>
        </w:r>
        <w:r w:rsidDel="00C660ED">
          <w:rPr>
            <w:noProof/>
            <w:webHidden/>
          </w:rPr>
          <w:tab/>
          <w:delText>4</w:delText>
        </w:r>
      </w:del>
    </w:p>
    <w:p w14:paraId="5A4ACF74" w14:textId="49A5424E" w:rsidR="00526DF6" w:rsidDel="00C660ED" w:rsidRDefault="00526DF6">
      <w:pPr>
        <w:pStyle w:val="TOC1"/>
        <w:tabs>
          <w:tab w:val="left" w:pos="400"/>
        </w:tabs>
        <w:rPr>
          <w:del w:id="219" w:author="Ricardo Pena" w:date="2020-04-16T15:31:00Z"/>
          <w:rFonts w:asciiTheme="minorHAnsi" w:eastAsiaTheme="minorEastAsia" w:hAnsiTheme="minorHAnsi" w:cstheme="minorBidi"/>
          <w:b w:val="0"/>
          <w:caps w:val="0"/>
          <w:noProof/>
          <w:sz w:val="22"/>
          <w:szCs w:val="22"/>
        </w:rPr>
      </w:pPr>
      <w:del w:id="220" w:author="Ricardo Pena" w:date="2020-04-16T15:31:00Z">
        <w:r w:rsidRPr="00C660ED" w:rsidDel="00C660ED">
          <w:rPr>
            <w:rPrChange w:id="221" w:author="Ricardo Pena" w:date="2020-04-16T15:31:00Z">
              <w:rPr>
                <w:rStyle w:val="Hyperlink"/>
                <w:b w:val="0"/>
                <w:caps w:val="0"/>
                <w:noProof/>
              </w:rPr>
            </w:rPrChange>
          </w:rPr>
          <w:delText>2.</w:delText>
        </w:r>
        <w:r w:rsidDel="00C660ED">
          <w:rPr>
            <w:rFonts w:asciiTheme="minorHAnsi" w:eastAsiaTheme="minorEastAsia" w:hAnsiTheme="minorHAnsi" w:cstheme="minorBidi"/>
            <w:b w:val="0"/>
            <w:caps w:val="0"/>
            <w:noProof/>
            <w:sz w:val="22"/>
            <w:szCs w:val="22"/>
          </w:rPr>
          <w:tab/>
        </w:r>
        <w:r w:rsidRPr="00C660ED" w:rsidDel="00C660ED">
          <w:rPr>
            <w:rPrChange w:id="222" w:author="Ricardo Pena" w:date="2020-04-16T15:31:00Z">
              <w:rPr>
                <w:rStyle w:val="Hyperlink"/>
                <w:b w:val="0"/>
                <w:caps w:val="0"/>
                <w:noProof/>
              </w:rPr>
            </w:rPrChange>
          </w:rPr>
          <w:delText>Test Items and Features</w:delText>
        </w:r>
        <w:r w:rsidDel="00C660ED">
          <w:rPr>
            <w:noProof/>
            <w:webHidden/>
          </w:rPr>
          <w:tab/>
          <w:delText>5</w:delText>
        </w:r>
      </w:del>
    </w:p>
    <w:p w14:paraId="0305884F" w14:textId="745EC977" w:rsidR="00526DF6" w:rsidDel="00C660ED" w:rsidRDefault="00526DF6">
      <w:pPr>
        <w:pStyle w:val="TOC1"/>
        <w:tabs>
          <w:tab w:val="left" w:pos="400"/>
        </w:tabs>
        <w:rPr>
          <w:del w:id="223" w:author="Ricardo Pena" w:date="2020-04-16T15:31:00Z"/>
          <w:rFonts w:asciiTheme="minorHAnsi" w:eastAsiaTheme="minorEastAsia" w:hAnsiTheme="minorHAnsi" w:cstheme="minorBidi"/>
          <w:b w:val="0"/>
          <w:caps w:val="0"/>
          <w:noProof/>
          <w:sz w:val="22"/>
          <w:szCs w:val="22"/>
        </w:rPr>
      </w:pPr>
      <w:del w:id="224" w:author="Ricardo Pena" w:date="2020-04-16T15:31:00Z">
        <w:r w:rsidRPr="00C660ED" w:rsidDel="00C660ED">
          <w:rPr>
            <w:rPrChange w:id="225" w:author="Ricardo Pena" w:date="2020-04-16T15:31:00Z">
              <w:rPr>
                <w:rStyle w:val="Hyperlink"/>
                <w:b w:val="0"/>
                <w:caps w:val="0"/>
                <w:noProof/>
              </w:rPr>
            </w:rPrChange>
          </w:rPr>
          <w:delText>3.</w:delText>
        </w:r>
        <w:r w:rsidDel="00C660ED">
          <w:rPr>
            <w:rFonts w:asciiTheme="minorHAnsi" w:eastAsiaTheme="minorEastAsia" w:hAnsiTheme="minorHAnsi" w:cstheme="minorBidi"/>
            <w:b w:val="0"/>
            <w:caps w:val="0"/>
            <w:noProof/>
            <w:sz w:val="22"/>
            <w:szCs w:val="22"/>
          </w:rPr>
          <w:tab/>
        </w:r>
        <w:r w:rsidRPr="00C660ED" w:rsidDel="00C660ED">
          <w:rPr>
            <w:rPrChange w:id="226" w:author="Ricardo Pena" w:date="2020-04-16T15:31:00Z">
              <w:rPr>
                <w:rStyle w:val="Hyperlink"/>
                <w:b w:val="0"/>
                <w:caps w:val="0"/>
                <w:noProof/>
              </w:rPr>
            </w:rPrChange>
          </w:rPr>
          <w:delText>Testing Approach</w:delText>
        </w:r>
        <w:r w:rsidDel="00C660ED">
          <w:rPr>
            <w:noProof/>
            <w:webHidden/>
          </w:rPr>
          <w:tab/>
          <w:delText>6</w:delText>
        </w:r>
      </w:del>
    </w:p>
    <w:p w14:paraId="064AF926" w14:textId="3FB8881F" w:rsidR="00526DF6" w:rsidDel="00C660ED" w:rsidRDefault="00526DF6">
      <w:pPr>
        <w:pStyle w:val="TOC1"/>
        <w:tabs>
          <w:tab w:val="left" w:pos="400"/>
        </w:tabs>
        <w:rPr>
          <w:del w:id="227" w:author="Ricardo Pena" w:date="2020-04-16T15:31:00Z"/>
          <w:rFonts w:asciiTheme="minorHAnsi" w:eastAsiaTheme="minorEastAsia" w:hAnsiTheme="minorHAnsi" w:cstheme="minorBidi"/>
          <w:b w:val="0"/>
          <w:caps w:val="0"/>
          <w:noProof/>
          <w:sz w:val="22"/>
          <w:szCs w:val="22"/>
        </w:rPr>
      </w:pPr>
      <w:del w:id="228" w:author="Ricardo Pena" w:date="2020-04-16T15:31:00Z">
        <w:r w:rsidRPr="00C660ED" w:rsidDel="00C660ED">
          <w:rPr>
            <w:rPrChange w:id="229" w:author="Ricardo Pena" w:date="2020-04-16T15:31:00Z">
              <w:rPr>
                <w:rStyle w:val="Hyperlink"/>
                <w:b w:val="0"/>
                <w:caps w:val="0"/>
                <w:noProof/>
              </w:rPr>
            </w:rPrChange>
          </w:rPr>
          <w:delText>4.</w:delText>
        </w:r>
        <w:r w:rsidDel="00C660ED">
          <w:rPr>
            <w:rFonts w:asciiTheme="minorHAnsi" w:eastAsiaTheme="minorEastAsia" w:hAnsiTheme="minorHAnsi" w:cstheme="minorBidi"/>
            <w:b w:val="0"/>
            <w:caps w:val="0"/>
            <w:noProof/>
            <w:sz w:val="22"/>
            <w:szCs w:val="22"/>
          </w:rPr>
          <w:tab/>
        </w:r>
        <w:r w:rsidRPr="00C660ED" w:rsidDel="00C660ED">
          <w:rPr>
            <w:rPrChange w:id="230" w:author="Ricardo Pena" w:date="2020-04-16T15:31:00Z">
              <w:rPr>
                <w:rStyle w:val="Hyperlink"/>
                <w:b w:val="0"/>
                <w:caps w:val="0"/>
                <w:noProof/>
              </w:rPr>
            </w:rPrChange>
          </w:rPr>
          <w:delText>Test 1-5</w:delText>
        </w:r>
        <w:r w:rsidDel="00C660ED">
          <w:rPr>
            <w:noProof/>
            <w:webHidden/>
          </w:rPr>
          <w:tab/>
          <w:delText>7</w:delText>
        </w:r>
      </w:del>
    </w:p>
    <w:p w14:paraId="0544CE00" w14:textId="52BDB41F" w:rsidR="00526DF6" w:rsidDel="00C660ED" w:rsidRDefault="00526DF6">
      <w:pPr>
        <w:pStyle w:val="TOC2"/>
        <w:tabs>
          <w:tab w:val="left" w:pos="1200"/>
        </w:tabs>
        <w:rPr>
          <w:del w:id="231" w:author="Ricardo Pena" w:date="2020-04-16T15:31:00Z"/>
          <w:rFonts w:asciiTheme="minorHAnsi" w:eastAsiaTheme="minorEastAsia" w:hAnsiTheme="minorHAnsi" w:cstheme="minorBidi"/>
          <w:b w:val="0"/>
          <w:bCs w:val="0"/>
          <w:smallCaps w:val="0"/>
          <w:noProof/>
          <w:sz w:val="22"/>
          <w:szCs w:val="22"/>
        </w:rPr>
      </w:pPr>
      <w:del w:id="232" w:author="Ricardo Pena" w:date="2020-04-16T15:31:00Z">
        <w:r w:rsidRPr="00C660ED" w:rsidDel="00C660ED">
          <w:rPr>
            <w:rPrChange w:id="233" w:author="Ricardo Pena" w:date="2020-04-16T15:31:00Z">
              <w:rPr>
                <w:rStyle w:val="Hyperlink"/>
                <w:b w:val="0"/>
                <w:bCs w:val="0"/>
                <w:smallCaps w:val="0"/>
                <w:noProof/>
              </w:rPr>
            </w:rPrChange>
          </w:rPr>
          <w:delText>4.1.</w:delText>
        </w:r>
        <w:r w:rsidDel="00C660ED">
          <w:rPr>
            <w:rFonts w:asciiTheme="minorHAnsi" w:eastAsiaTheme="minorEastAsia" w:hAnsiTheme="minorHAnsi" w:cstheme="minorBidi"/>
            <w:b w:val="0"/>
            <w:bCs w:val="0"/>
            <w:smallCaps w:val="0"/>
            <w:noProof/>
            <w:sz w:val="22"/>
            <w:szCs w:val="22"/>
          </w:rPr>
          <w:tab/>
        </w:r>
        <w:r w:rsidRPr="00C660ED" w:rsidDel="00C660ED">
          <w:rPr>
            <w:rPrChange w:id="234" w:author="Ricardo Pena" w:date="2020-04-16T15:31:00Z">
              <w:rPr>
                <w:rStyle w:val="Hyperlink"/>
                <w:b w:val="0"/>
                <w:bCs w:val="0"/>
                <w:smallCaps w:val="0"/>
                <w:noProof/>
              </w:rPr>
            </w:rPrChange>
          </w:rPr>
          <w:delText>Test 1</w:delText>
        </w:r>
        <w:r w:rsidDel="00C660ED">
          <w:rPr>
            <w:noProof/>
            <w:webHidden/>
          </w:rPr>
          <w:tab/>
          <w:delText>7</w:delText>
        </w:r>
      </w:del>
    </w:p>
    <w:p w14:paraId="3B9F7A08" w14:textId="1BD5B8B7" w:rsidR="00526DF6" w:rsidDel="00C660ED" w:rsidRDefault="00526DF6">
      <w:pPr>
        <w:pStyle w:val="TOC2"/>
        <w:tabs>
          <w:tab w:val="left" w:pos="1200"/>
        </w:tabs>
        <w:rPr>
          <w:del w:id="235" w:author="Ricardo Pena" w:date="2020-04-16T15:31:00Z"/>
          <w:rFonts w:asciiTheme="minorHAnsi" w:eastAsiaTheme="minorEastAsia" w:hAnsiTheme="minorHAnsi" w:cstheme="minorBidi"/>
          <w:b w:val="0"/>
          <w:bCs w:val="0"/>
          <w:smallCaps w:val="0"/>
          <w:noProof/>
          <w:sz w:val="22"/>
          <w:szCs w:val="22"/>
        </w:rPr>
      </w:pPr>
      <w:del w:id="236" w:author="Ricardo Pena" w:date="2020-04-16T15:31:00Z">
        <w:r w:rsidRPr="00C660ED" w:rsidDel="00C660ED">
          <w:rPr>
            <w:rPrChange w:id="237" w:author="Ricardo Pena" w:date="2020-04-16T15:31:00Z">
              <w:rPr>
                <w:rStyle w:val="Hyperlink"/>
                <w:b w:val="0"/>
                <w:bCs w:val="0"/>
                <w:smallCaps w:val="0"/>
                <w:noProof/>
              </w:rPr>
            </w:rPrChange>
          </w:rPr>
          <w:delText>4.2.</w:delText>
        </w:r>
        <w:r w:rsidDel="00C660ED">
          <w:rPr>
            <w:rFonts w:asciiTheme="minorHAnsi" w:eastAsiaTheme="minorEastAsia" w:hAnsiTheme="minorHAnsi" w:cstheme="minorBidi"/>
            <w:b w:val="0"/>
            <w:bCs w:val="0"/>
            <w:smallCaps w:val="0"/>
            <w:noProof/>
            <w:sz w:val="22"/>
            <w:szCs w:val="22"/>
          </w:rPr>
          <w:tab/>
        </w:r>
        <w:r w:rsidRPr="00C660ED" w:rsidDel="00C660ED">
          <w:rPr>
            <w:rPrChange w:id="238" w:author="Ricardo Pena" w:date="2020-04-16T15:31:00Z">
              <w:rPr>
                <w:rStyle w:val="Hyperlink"/>
                <w:b w:val="0"/>
                <w:bCs w:val="0"/>
                <w:smallCaps w:val="0"/>
                <w:noProof/>
              </w:rPr>
            </w:rPrChange>
          </w:rPr>
          <w:delText>Test 2</w:delText>
        </w:r>
        <w:r w:rsidDel="00C660ED">
          <w:rPr>
            <w:noProof/>
            <w:webHidden/>
          </w:rPr>
          <w:tab/>
          <w:delText>8</w:delText>
        </w:r>
      </w:del>
    </w:p>
    <w:p w14:paraId="70195DA6" w14:textId="5D112D4B" w:rsidR="00526DF6" w:rsidDel="00C660ED" w:rsidRDefault="00526DF6">
      <w:pPr>
        <w:pStyle w:val="TOC2"/>
        <w:tabs>
          <w:tab w:val="left" w:pos="1200"/>
        </w:tabs>
        <w:rPr>
          <w:del w:id="239" w:author="Ricardo Pena" w:date="2020-04-16T15:31:00Z"/>
          <w:rFonts w:asciiTheme="minorHAnsi" w:eastAsiaTheme="minorEastAsia" w:hAnsiTheme="minorHAnsi" w:cstheme="minorBidi"/>
          <w:b w:val="0"/>
          <w:bCs w:val="0"/>
          <w:smallCaps w:val="0"/>
          <w:noProof/>
          <w:sz w:val="22"/>
          <w:szCs w:val="22"/>
        </w:rPr>
      </w:pPr>
      <w:del w:id="240" w:author="Ricardo Pena" w:date="2020-04-16T15:31:00Z">
        <w:r w:rsidRPr="00C660ED" w:rsidDel="00C660ED">
          <w:rPr>
            <w:rPrChange w:id="241" w:author="Ricardo Pena" w:date="2020-04-16T15:31:00Z">
              <w:rPr>
                <w:rStyle w:val="Hyperlink"/>
                <w:b w:val="0"/>
                <w:bCs w:val="0"/>
                <w:smallCaps w:val="0"/>
                <w:noProof/>
              </w:rPr>
            </w:rPrChange>
          </w:rPr>
          <w:delText>4.3.</w:delText>
        </w:r>
        <w:r w:rsidDel="00C660ED">
          <w:rPr>
            <w:rFonts w:asciiTheme="minorHAnsi" w:eastAsiaTheme="minorEastAsia" w:hAnsiTheme="minorHAnsi" w:cstheme="minorBidi"/>
            <w:b w:val="0"/>
            <w:bCs w:val="0"/>
            <w:smallCaps w:val="0"/>
            <w:noProof/>
            <w:sz w:val="22"/>
            <w:szCs w:val="22"/>
          </w:rPr>
          <w:tab/>
        </w:r>
        <w:r w:rsidRPr="00C660ED" w:rsidDel="00C660ED">
          <w:rPr>
            <w:rPrChange w:id="242" w:author="Ricardo Pena" w:date="2020-04-16T15:31:00Z">
              <w:rPr>
                <w:rStyle w:val="Hyperlink"/>
                <w:b w:val="0"/>
                <w:bCs w:val="0"/>
                <w:smallCaps w:val="0"/>
                <w:noProof/>
              </w:rPr>
            </w:rPrChange>
          </w:rPr>
          <w:delText>Test 3</w:delText>
        </w:r>
        <w:r w:rsidDel="00C660ED">
          <w:rPr>
            <w:noProof/>
            <w:webHidden/>
          </w:rPr>
          <w:tab/>
          <w:delText>9</w:delText>
        </w:r>
      </w:del>
    </w:p>
    <w:p w14:paraId="182A8CF6" w14:textId="2A2A547A" w:rsidR="00526DF6" w:rsidDel="00C660ED" w:rsidRDefault="00526DF6">
      <w:pPr>
        <w:pStyle w:val="TOC2"/>
        <w:tabs>
          <w:tab w:val="left" w:pos="1200"/>
        </w:tabs>
        <w:rPr>
          <w:del w:id="243" w:author="Ricardo Pena" w:date="2020-04-16T15:31:00Z"/>
          <w:rFonts w:asciiTheme="minorHAnsi" w:eastAsiaTheme="minorEastAsia" w:hAnsiTheme="minorHAnsi" w:cstheme="minorBidi"/>
          <w:b w:val="0"/>
          <w:bCs w:val="0"/>
          <w:smallCaps w:val="0"/>
          <w:noProof/>
          <w:sz w:val="22"/>
          <w:szCs w:val="22"/>
        </w:rPr>
      </w:pPr>
      <w:del w:id="244" w:author="Ricardo Pena" w:date="2020-04-16T15:31:00Z">
        <w:r w:rsidRPr="00C660ED" w:rsidDel="00C660ED">
          <w:rPr>
            <w:rPrChange w:id="245" w:author="Ricardo Pena" w:date="2020-04-16T15:31:00Z">
              <w:rPr>
                <w:rStyle w:val="Hyperlink"/>
                <w:b w:val="0"/>
                <w:bCs w:val="0"/>
                <w:smallCaps w:val="0"/>
                <w:noProof/>
              </w:rPr>
            </w:rPrChange>
          </w:rPr>
          <w:delText>4.4.</w:delText>
        </w:r>
        <w:r w:rsidDel="00C660ED">
          <w:rPr>
            <w:rFonts w:asciiTheme="minorHAnsi" w:eastAsiaTheme="minorEastAsia" w:hAnsiTheme="minorHAnsi" w:cstheme="minorBidi"/>
            <w:b w:val="0"/>
            <w:bCs w:val="0"/>
            <w:smallCaps w:val="0"/>
            <w:noProof/>
            <w:sz w:val="22"/>
            <w:szCs w:val="22"/>
          </w:rPr>
          <w:tab/>
        </w:r>
        <w:r w:rsidRPr="00C660ED" w:rsidDel="00C660ED">
          <w:rPr>
            <w:rPrChange w:id="246" w:author="Ricardo Pena" w:date="2020-04-16T15:31:00Z">
              <w:rPr>
                <w:rStyle w:val="Hyperlink"/>
                <w:b w:val="0"/>
                <w:bCs w:val="0"/>
                <w:smallCaps w:val="0"/>
                <w:noProof/>
              </w:rPr>
            </w:rPrChange>
          </w:rPr>
          <w:delText>Test 4</w:delText>
        </w:r>
        <w:r w:rsidDel="00C660ED">
          <w:rPr>
            <w:noProof/>
            <w:webHidden/>
          </w:rPr>
          <w:tab/>
          <w:delText>10</w:delText>
        </w:r>
      </w:del>
    </w:p>
    <w:p w14:paraId="336E8353" w14:textId="4B211568" w:rsidR="00526DF6" w:rsidDel="00C660ED" w:rsidRDefault="00526DF6">
      <w:pPr>
        <w:pStyle w:val="TOC2"/>
        <w:tabs>
          <w:tab w:val="left" w:pos="1200"/>
        </w:tabs>
        <w:rPr>
          <w:del w:id="247" w:author="Ricardo Pena" w:date="2020-04-16T15:31:00Z"/>
          <w:rFonts w:asciiTheme="minorHAnsi" w:eastAsiaTheme="minorEastAsia" w:hAnsiTheme="minorHAnsi" w:cstheme="minorBidi"/>
          <w:b w:val="0"/>
          <w:bCs w:val="0"/>
          <w:smallCaps w:val="0"/>
          <w:noProof/>
          <w:sz w:val="22"/>
          <w:szCs w:val="22"/>
        </w:rPr>
      </w:pPr>
      <w:del w:id="248" w:author="Ricardo Pena" w:date="2020-04-16T15:31:00Z">
        <w:r w:rsidRPr="00C660ED" w:rsidDel="00C660ED">
          <w:rPr>
            <w:rPrChange w:id="249" w:author="Ricardo Pena" w:date="2020-04-16T15:31:00Z">
              <w:rPr>
                <w:rStyle w:val="Hyperlink"/>
                <w:b w:val="0"/>
                <w:bCs w:val="0"/>
                <w:smallCaps w:val="0"/>
                <w:noProof/>
              </w:rPr>
            </w:rPrChange>
          </w:rPr>
          <w:delText>4.5.</w:delText>
        </w:r>
        <w:r w:rsidDel="00C660ED">
          <w:rPr>
            <w:rFonts w:asciiTheme="minorHAnsi" w:eastAsiaTheme="minorEastAsia" w:hAnsiTheme="minorHAnsi" w:cstheme="minorBidi"/>
            <w:b w:val="0"/>
            <w:bCs w:val="0"/>
            <w:smallCaps w:val="0"/>
            <w:noProof/>
            <w:sz w:val="22"/>
            <w:szCs w:val="22"/>
          </w:rPr>
          <w:tab/>
        </w:r>
        <w:r w:rsidRPr="00C660ED" w:rsidDel="00C660ED">
          <w:rPr>
            <w:rPrChange w:id="250" w:author="Ricardo Pena" w:date="2020-04-16T15:31:00Z">
              <w:rPr>
                <w:rStyle w:val="Hyperlink"/>
                <w:b w:val="0"/>
                <w:bCs w:val="0"/>
                <w:smallCaps w:val="0"/>
                <w:noProof/>
              </w:rPr>
            </w:rPrChange>
          </w:rPr>
          <w:delText>Test 5</w:delText>
        </w:r>
        <w:r w:rsidDel="00C660ED">
          <w:rPr>
            <w:noProof/>
            <w:webHidden/>
          </w:rPr>
          <w:tab/>
          <w:delText>11</w:delText>
        </w:r>
      </w:del>
    </w:p>
    <w:p w14:paraId="31B0C558" w14:textId="7E348C5E" w:rsidR="00526DF6" w:rsidDel="00C660ED" w:rsidRDefault="00526DF6">
      <w:pPr>
        <w:pStyle w:val="TOC1"/>
        <w:tabs>
          <w:tab w:val="left" w:pos="400"/>
        </w:tabs>
        <w:rPr>
          <w:del w:id="251" w:author="Ricardo Pena" w:date="2020-04-16T15:31:00Z"/>
          <w:rFonts w:asciiTheme="minorHAnsi" w:eastAsiaTheme="minorEastAsia" w:hAnsiTheme="minorHAnsi" w:cstheme="minorBidi"/>
          <w:b w:val="0"/>
          <w:caps w:val="0"/>
          <w:noProof/>
          <w:sz w:val="22"/>
          <w:szCs w:val="22"/>
        </w:rPr>
      </w:pPr>
      <w:del w:id="252" w:author="Ricardo Pena" w:date="2020-04-16T15:31:00Z">
        <w:r w:rsidRPr="00C660ED" w:rsidDel="00C660ED">
          <w:rPr>
            <w:rPrChange w:id="253" w:author="Ricardo Pena" w:date="2020-04-16T15:31:00Z">
              <w:rPr>
                <w:rStyle w:val="Hyperlink"/>
                <w:b w:val="0"/>
                <w:caps w:val="0"/>
                <w:noProof/>
              </w:rPr>
            </w:rPrChange>
          </w:rPr>
          <w:delText>5.</w:delText>
        </w:r>
        <w:r w:rsidDel="00C660ED">
          <w:rPr>
            <w:rFonts w:asciiTheme="minorHAnsi" w:eastAsiaTheme="minorEastAsia" w:hAnsiTheme="minorHAnsi" w:cstheme="minorBidi"/>
            <w:b w:val="0"/>
            <w:caps w:val="0"/>
            <w:noProof/>
            <w:sz w:val="22"/>
            <w:szCs w:val="22"/>
          </w:rPr>
          <w:tab/>
        </w:r>
        <w:r w:rsidRPr="00C660ED" w:rsidDel="00C660ED">
          <w:rPr>
            <w:rPrChange w:id="254" w:author="Ricardo Pena" w:date="2020-04-16T15:31:00Z">
              <w:rPr>
                <w:rStyle w:val="Hyperlink"/>
                <w:b w:val="0"/>
                <w:caps w:val="0"/>
                <w:noProof/>
              </w:rPr>
            </w:rPrChange>
          </w:rPr>
          <w:delText>User Interface Testing</w:delText>
        </w:r>
        <w:r w:rsidDel="00C660ED">
          <w:rPr>
            <w:noProof/>
            <w:webHidden/>
          </w:rPr>
          <w:tab/>
          <w:delText>12</w:delText>
        </w:r>
      </w:del>
    </w:p>
    <w:p w14:paraId="658F91AA" w14:textId="684AB53C" w:rsidR="00526DF6" w:rsidDel="00C660ED" w:rsidRDefault="00526DF6">
      <w:pPr>
        <w:pStyle w:val="TOC1"/>
        <w:tabs>
          <w:tab w:val="left" w:pos="400"/>
        </w:tabs>
        <w:rPr>
          <w:del w:id="255" w:author="Ricardo Pena" w:date="2020-04-16T15:31:00Z"/>
          <w:rFonts w:asciiTheme="minorHAnsi" w:eastAsiaTheme="minorEastAsia" w:hAnsiTheme="minorHAnsi" w:cstheme="minorBidi"/>
          <w:b w:val="0"/>
          <w:caps w:val="0"/>
          <w:noProof/>
          <w:sz w:val="22"/>
          <w:szCs w:val="22"/>
        </w:rPr>
      </w:pPr>
      <w:del w:id="256" w:author="Ricardo Pena" w:date="2020-04-16T15:31:00Z">
        <w:r w:rsidRPr="00C660ED" w:rsidDel="00C660ED">
          <w:rPr>
            <w:rPrChange w:id="257" w:author="Ricardo Pena" w:date="2020-04-16T15:31:00Z">
              <w:rPr>
                <w:rStyle w:val="Hyperlink"/>
                <w:b w:val="0"/>
                <w:caps w:val="0"/>
                <w:noProof/>
              </w:rPr>
            </w:rPrChange>
          </w:rPr>
          <w:delText>6.</w:delText>
        </w:r>
        <w:r w:rsidDel="00C660ED">
          <w:rPr>
            <w:rFonts w:asciiTheme="minorHAnsi" w:eastAsiaTheme="minorEastAsia" w:hAnsiTheme="minorHAnsi" w:cstheme="minorBidi"/>
            <w:b w:val="0"/>
            <w:caps w:val="0"/>
            <w:noProof/>
            <w:sz w:val="22"/>
            <w:szCs w:val="22"/>
          </w:rPr>
          <w:tab/>
        </w:r>
        <w:r w:rsidRPr="00C660ED" w:rsidDel="00C660ED">
          <w:rPr>
            <w:rPrChange w:id="258" w:author="Ricardo Pena" w:date="2020-04-16T15:31:00Z">
              <w:rPr>
                <w:rStyle w:val="Hyperlink"/>
                <w:b w:val="0"/>
                <w:caps w:val="0"/>
                <w:noProof/>
              </w:rPr>
            </w:rPrChange>
          </w:rPr>
          <w:delText>Test Schedule</w:delText>
        </w:r>
        <w:r w:rsidDel="00C660ED">
          <w:rPr>
            <w:noProof/>
            <w:webHidden/>
          </w:rPr>
          <w:tab/>
          <w:delText>14</w:delText>
        </w:r>
      </w:del>
    </w:p>
    <w:p w14:paraId="4FD418A6" w14:textId="47B59B2F" w:rsidR="00526DF6" w:rsidDel="00C660ED" w:rsidRDefault="00526DF6">
      <w:pPr>
        <w:pStyle w:val="TOC1"/>
        <w:tabs>
          <w:tab w:val="left" w:pos="400"/>
        </w:tabs>
        <w:rPr>
          <w:del w:id="259" w:author="Ricardo Pena" w:date="2020-04-16T15:31:00Z"/>
          <w:rFonts w:asciiTheme="minorHAnsi" w:eastAsiaTheme="minorEastAsia" w:hAnsiTheme="minorHAnsi" w:cstheme="minorBidi"/>
          <w:b w:val="0"/>
          <w:caps w:val="0"/>
          <w:noProof/>
          <w:sz w:val="22"/>
          <w:szCs w:val="22"/>
        </w:rPr>
      </w:pPr>
      <w:del w:id="260" w:author="Ricardo Pena" w:date="2020-04-16T15:31:00Z">
        <w:r w:rsidRPr="00C660ED" w:rsidDel="00C660ED">
          <w:rPr>
            <w:rPrChange w:id="261" w:author="Ricardo Pena" w:date="2020-04-16T15:31:00Z">
              <w:rPr>
                <w:rStyle w:val="Hyperlink"/>
                <w:b w:val="0"/>
                <w:caps w:val="0"/>
                <w:noProof/>
              </w:rPr>
            </w:rPrChange>
          </w:rPr>
          <w:delText>7.</w:delText>
        </w:r>
        <w:r w:rsidDel="00C660ED">
          <w:rPr>
            <w:rFonts w:asciiTheme="minorHAnsi" w:eastAsiaTheme="minorEastAsia" w:hAnsiTheme="minorHAnsi" w:cstheme="minorBidi"/>
            <w:b w:val="0"/>
            <w:caps w:val="0"/>
            <w:noProof/>
            <w:sz w:val="22"/>
            <w:szCs w:val="22"/>
          </w:rPr>
          <w:tab/>
        </w:r>
        <w:r w:rsidRPr="00C660ED" w:rsidDel="00C660ED">
          <w:rPr>
            <w:rPrChange w:id="262" w:author="Ricardo Pena" w:date="2020-04-16T15:31:00Z">
              <w:rPr>
                <w:rStyle w:val="Hyperlink"/>
                <w:b w:val="0"/>
                <w:caps w:val="0"/>
                <w:noProof/>
              </w:rPr>
            </w:rPrChange>
          </w:rPr>
          <w:delText>Other Sections</w:delText>
        </w:r>
        <w:r w:rsidDel="00C660ED">
          <w:rPr>
            <w:noProof/>
            <w:webHidden/>
          </w:rPr>
          <w:tab/>
          <w:delText>15</w:delText>
        </w:r>
      </w:del>
    </w:p>
    <w:p w14:paraId="16C275BE" w14:textId="588BC14D" w:rsidR="00526DF6" w:rsidDel="00C660ED" w:rsidRDefault="00526DF6">
      <w:pPr>
        <w:pStyle w:val="TOC1"/>
        <w:tabs>
          <w:tab w:val="left" w:pos="400"/>
        </w:tabs>
        <w:rPr>
          <w:del w:id="263" w:author="Ricardo Pena" w:date="2020-04-16T15:31:00Z"/>
          <w:rFonts w:asciiTheme="minorHAnsi" w:eastAsiaTheme="minorEastAsia" w:hAnsiTheme="minorHAnsi" w:cstheme="minorBidi"/>
          <w:b w:val="0"/>
          <w:caps w:val="0"/>
          <w:noProof/>
          <w:sz w:val="22"/>
          <w:szCs w:val="22"/>
        </w:rPr>
      </w:pPr>
      <w:del w:id="264" w:author="Ricardo Pena" w:date="2020-04-16T15:31:00Z">
        <w:r w:rsidRPr="00C660ED" w:rsidDel="00C660ED">
          <w:rPr>
            <w:rPrChange w:id="265" w:author="Ricardo Pena" w:date="2020-04-16T15:31:00Z">
              <w:rPr>
                <w:rStyle w:val="Hyperlink"/>
                <w:b w:val="0"/>
                <w:caps w:val="0"/>
                <w:noProof/>
              </w:rPr>
            </w:rPrChange>
          </w:rPr>
          <w:delText>8.</w:delText>
        </w:r>
        <w:r w:rsidDel="00C660ED">
          <w:rPr>
            <w:rFonts w:asciiTheme="minorHAnsi" w:eastAsiaTheme="minorEastAsia" w:hAnsiTheme="minorHAnsi" w:cstheme="minorBidi"/>
            <w:b w:val="0"/>
            <w:caps w:val="0"/>
            <w:noProof/>
            <w:sz w:val="22"/>
            <w:szCs w:val="22"/>
          </w:rPr>
          <w:tab/>
        </w:r>
        <w:r w:rsidRPr="00C660ED" w:rsidDel="00C660ED">
          <w:rPr>
            <w:rPrChange w:id="266" w:author="Ricardo Pena" w:date="2020-04-16T15:31:00Z">
              <w:rPr>
                <w:rStyle w:val="Hyperlink"/>
                <w:b w:val="0"/>
                <w:caps w:val="0"/>
                <w:noProof/>
              </w:rPr>
            </w:rPrChange>
          </w:rPr>
          <w:delText>Appendix</w:delText>
        </w:r>
        <w:r w:rsidDel="00C660ED">
          <w:rPr>
            <w:noProof/>
            <w:webHidden/>
          </w:rPr>
          <w:tab/>
          <w:delText>16</w:delText>
        </w:r>
      </w:del>
    </w:p>
    <w:p w14:paraId="5F76D50A" w14:textId="3D2BC0E8" w:rsidR="00941D93" w:rsidRDefault="00941D93">
      <w:pPr>
        <w:pStyle w:val="TOC2"/>
      </w:pPr>
      <w:r>
        <w:fldChar w:fldCharType="end"/>
      </w:r>
    </w:p>
    <w:p w14:paraId="6CD7D78B"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2F74D374" w14:textId="77777777" w:rsidR="00941D93" w:rsidRDefault="00941D93">
      <w:pPr>
        <w:pStyle w:val="Heading1"/>
      </w:pPr>
      <w:bookmarkStart w:id="276" w:name="_Toc37943533"/>
      <w:r>
        <w:lastRenderedPageBreak/>
        <w:t>Introduction</w:t>
      </w:r>
      <w:bookmarkEnd w:id="276"/>
    </w:p>
    <w:p w14:paraId="2FE0C89B" w14:textId="77777777" w:rsidR="00941D93" w:rsidRDefault="00941D93"/>
    <w:p w14:paraId="146D7970" w14:textId="600F0CF0" w:rsidR="00941D93" w:rsidRDefault="001415A8">
      <w:pPr>
        <w:pStyle w:val="Paragraph"/>
      </w:pPr>
      <w:r>
        <w:t>This test plan outlines test cases needed to evaluate “</w:t>
      </w:r>
      <w:proofErr w:type="spellStart"/>
      <w:r>
        <w:t>dbEdit</w:t>
      </w:r>
      <w:proofErr w:type="spellEnd"/>
      <w:r>
        <w:t xml:space="preserve">” program, per the requirements set forth by the stakeholders. </w:t>
      </w:r>
    </w:p>
    <w:p w14:paraId="46D87B21" w14:textId="77777777" w:rsidR="00941D93" w:rsidRDefault="00941D93">
      <w:pPr>
        <w:pStyle w:val="Paragraph"/>
      </w:pPr>
    </w:p>
    <w:p w14:paraId="79F878BA" w14:textId="77777777" w:rsidR="00941D93" w:rsidRDefault="00941D93">
      <w:pPr>
        <w:pStyle w:val="Heading2"/>
      </w:pPr>
      <w:bookmarkStart w:id="277" w:name="_Toc37943534"/>
      <w:r>
        <w:t>Purpose</w:t>
      </w:r>
      <w:bookmarkEnd w:id="277"/>
    </w:p>
    <w:p w14:paraId="4C3C6C4F" w14:textId="77777777" w:rsidR="00941D93" w:rsidRDefault="00941D93"/>
    <w:p w14:paraId="28663BCE" w14:textId="08652E59" w:rsidR="00941D93" w:rsidRDefault="001415A8">
      <w:r>
        <w:t>This test plan details the most critical test cases identified to evaluate the functionality of the “</w:t>
      </w:r>
      <w:proofErr w:type="spellStart"/>
      <w:r>
        <w:t>dbEdit</w:t>
      </w:r>
      <w:proofErr w:type="spellEnd"/>
      <w:r>
        <w:t>” program. The testers shall perform every test outlined in this test plan to ensure all requirements are met.</w:t>
      </w:r>
    </w:p>
    <w:p w14:paraId="75112739" w14:textId="77777777" w:rsidR="00941D93" w:rsidRDefault="00941D93"/>
    <w:p w14:paraId="2E1AAA4C" w14:textId="77777777" w:rsidR="00941D93" w:rsidRDefault="00941D93">
      <w:pPr>
        <w:pStyle w:val="Heading2"/>
      </w:pPr>
      <w:bookmarkStart w:id="278" w:name="_Toc37943535"/>
      <w:r>
        <w:t>Scope</w:t>
      </w:r>
      <w:bookmarkEnd w:id="278"/>
    </w:p>
    <w:p w14:paraId="5003F15C" w14:textId="434E450C" w:rsidR="00941D93" w:rsidRDefault="00526DF6">
      <w:r>
        <w:t xml:space="preserve">Testing shall </w:t>
      </w:r>
      <w:proofErr w:type="gramStart"/>
      <w:r>
        <w:t>performed</w:t>
      </w:r>
      <w:proofErr w:type="gramEnd"/>
      <w:r>
        <w:t xml:space="preserve"> on “</w:t>
      </w:r>
      <w:proofErr w:type="spellStart"/>
      <w:r>
        <w:t>dbEdit</w:t>
      </w:r>
      <w:proofErr w:type="spellEnd"/>
      <w:r>
        <w:t>” program version created on 04/02/2020.</w:t>
      </w:r>
    </w:p>
    <w:p w14:paraId="424F48C3" w14:textId="77777777" w:rsidR="00941D93" w:rsidRDefault="00941D93"/>
    <w:p w14:paraId="76A741B8" w14:textId="77777777" w:rsidR="00941D93" w:rsidRDefault="00941D93">
      <w:pPr>
        <w:pStyle w:val="Heading2"/>
      </w:pPr>
      <w:bookmarkStart w:id="279" w:name="_Toc37943536"/>
      <w:r>
        <w:t>System Overview</w:t>
      </w:r>
      <w:bookmarkEnd w:id="279"/>
    </w:p>
    <w:p w14:paraId="09912ABB" w14:textId="7E19FC77" w:rsidR="00941D93" w:rsidRDefault="00344C80">
      <w:pPr>
        <w:rPr>
          <w:ins w:id="280" w:author="Ricardo Pena" w:date="2020-04-16T10:25:00Z"/>
        </w:rPr>
      </w:pPr>
      <w:ins w:id="281" w:author="Ricardo Pena" w:date="2020-04-16T10:25:00Z">
        <w:r>
          <w:t xml:space="preserve">In this system, configuration data is stored in XML tables. </w:t>
        </w:r>
        <w:commentRangeStart w:id="282"/>
        <w:r>
          <w:t>We've</w:t>
        </w:r>
      </w:ins>
      <w:commentRangeEnd w:id="282"/>
      <w:r w:rsidR="00EC1B41">
        <w:rPr>
          <w:rStyle w:val="CommentReference"/>
        </w:rPr>
        <w:commentReference w:id="282"/>
      </w:r>
      <w:ins w:id="283" w:author="Ricardo Pena" w:date="2020-04-16T10:25:00Z">
        <w:r>
          <w:t xml:space="preserve"> provided a simple editor to allow access to view and modify the data. The editor does not allow modification of the database schema.</w:t>
        </w:r>
      </w:ins>
      <w:del w:id="284" w:author="Ricardo Pena" w:date="2020-04-16T10:25:00Z">
        <w:r w:rsidR="00941D93" w:rsidDel="00344C80">
          <w:delText xml:space="preserve">&lt;&lt;Describe the system to be exercised by the testing approach specified in the plan. This overview serves to identify aspects of the system operation that will be the focus of the plan’s testing approach. </w:delText>
        </w:r>
        <w:r w:rsidR="00150787" w:rsidDel="00344C80">
          <w:delText>This should align with the systems overview of other documents in the project.</w:delText>
        </w:r>
        <w:r w:rsidR="00941D93" w:rsidDel="00344C80">
          <w:delText>&gt;&gt;</w:delText>
        </w:r>
      </w:del>
    </w:p>
    <w:p w14:paraId="45F75F69" w14:textId="023D7326" w:rsidR="00344C80" w:rsidRDefault="00344C80">
      <w:ins w:id="285" w:author="Ricardo Pena" w:date="2020-04-16T10:25:00Z">
        <w:r>
          <w:t xml:space="preserve">In this test plan we will focus </w:t>
        </w:r>
      </w:ins>
      <w:ins w:id="286" w:author="Ricardo Pena" w:date="2020-04-16T13:30:00Z">
        <w:r w:rsidR="002A15B5">
          <w:t>on evaluating the EDIT operations, which are explained in section 2.0.</w:t>
        </w:r>
      </w:ins>
    </w:p>
    <w:p w14:paraId="2120F737" w14:textId="77777777" w:rsidR="00150787" w:rsidRDefault="00150787" w:rsidP="00150787">
      <w:pPr>
        <w:pStyle w:val="Heading2"/>
      </w:pPr>
      <w:bookmarkStart w:id="287" w:name="_Toc37943537"/>
      <w:r>
        <w:t>Suspension and Exit Criteria</w:t>
      </w:r>
      <w:bookmarkEnd w:id="287"/>
    </w:p>
    <w:p w14:paraId="08B8C410" w14:textId="35D74FE2" w:rsidR="00150787" w:rsidRPr="00013402" w:rsidRDefault="001415A8" w:rsidP="00150787">
      <w:r>
        <w:t xml:space="preserve">Tests 1 &amp; 2 as denoted in Section </w:t>
      </w:r>
      <w:r w:rsidR="00BF79EC">
        <w:t>3</w:t>
      </w:r>
      <w:r>
        <w:t>.0 are identified as the most critical tests in this plan. Failure during any of these two tests shall</w:t>
      </w:r>
      <w:r w:rsidR="00BF79EC">
        <w:t xml:space="preserve"> result in the suspension of all other tests until the failures are adequately addressed.</w:t>
      </w:r>
    </w:p>
    <w:p w14:paraId="33464D70" w14:textId="77777777" w:rsidR="00941D93" w:rsidRDefault="00941D93">
      <w:pPr>
        <w:pStyle w:val="Heading2"/>
      </w:pPr>
      <w:bookmarkStart w:id="288" w:name="_Toc37943538"/>
      <w:r>
        <w:t>Document Overview</w:t>
      </w:r>
      <w:bookmarkEnd w:id="288"/>
    </w:p>
    <w:p w14:paraId="74654131" w14:textId="459AF364" w:rsidR="00B12223" w:rsidRDefault="00B12223">
      <w:pPr>
        <w:rPr>
          <w:ins w:id="289" w:author="Ricardo Pena" w:date="2020-04-16T15:14:00Z"/>
        </w:rPr>
      </w:pPr>
      <w:ins w:id="290" w:author="Ricardo Pena" w:date="2020-04-16T15:13:00Z">
        <w:r>
          <w:t xml:space="preserve">Section 1.0 </w:t>
        </w:r>
      </w:ins>
      <w:ins w:id="291" w:author="Ricardo Pena" w:date="2020-04-16T15:14:00Z">
        <w:r>
          <w:t>provides general information about his document and the overall project.</w:t>
        </w:r>
      </w:ins>
    </w:p>
    <w:p w14:paraId="197E5AB8" w14:textId="61FB466F" w:rsidR="00B12223" w:rsidRDefault="00B12223">
      <w:pPr>
        <w:rPr>
          <w:ins w:id="292" w:author="Ricardo Pena" w:date="2020-04-16T15:14:00Z"/>
        </w:rPr>
      </w:pPr>
      <w:ins w:id="293" w:author="Ricardo Pena" w:date="2020-04-16T15:14:00Z">
        <w:r>
          <w:t>Section 2.0 defines the features and items to be tested.</w:t>
        </w:r>
      </w:ins>
    </w:p>
    <w:p w14:paraId="7FCA0D3A" w14:textId="24DAC857" w:rsidR="00B12223" w:rsidRDefault="00B12223">
      <w:pPr>
        <w:rPr>
          <w:ins w:id="294" w:author="Ricardo Pena" w:date="2020-04-16T15:13:00Z"/>
        </w:rPr>
      </w:pPr>
      <w:ins w:id="295" w:author="Ricardo Pena" w:date="2020-04-16T15:14:00Z">
        <w:r>
          <w:t xml:space="preserve">Section 3.0 </w:t>
        </w:r>
      </w:ins>
      <w:ins w:id="296" w:author="Ricardo Pena" w:date="2020-04-16T15:15:00Z">
        <w:r>
          <w:t>defines the tests to be performed per this test plan and the criticality level</w:t>
        </w:r>
      </w:ins>
      <w:ins w:id="297" w:author="Ricardo Pena" w:date="2020-04-16T15:16:00Z">
        <w:r>
          <w:t xml:space="preserve"> for each test.</w:t>
        </w:r>
      </w:ins>
    </w:p>
    <w:p w14:paraId="490E01CC" w14:textId="77777777" w:rsidR="00B12223" w:rsidRDefault="00BF79EC">
      <w:pPr>
        <w:rPr>
          <w:ins w:id="298" w:author="Ricardo Pena" w:date="2020-04-16T15:16:00Z"/>
        </w:rPr>
      </w:pPr>
      <w:del w:id="299" w:author="Ricardo Pena" w:date="2020-04-16T15:16:00Z">
        <w:r w:rsidDel="00B12223">
          <w:delText xml:space="preserve">The tests deemed the most critical are listed in Section 3.0 of this test plan. </w:delText>
        </w:r>
      </w:del>
      <w:ins w:id="300" w:author="Ricardo Pena" w:date="2020-04-16T15:16:00Z">
        <w:r w:rsidR="00B12223">
          <w:t xml:space="preserve">Section 4.0 describes </w:t>
        </w:r>
      </w:ins>
      <w:del w:id="301" w:author="Ricardo Pena" w:date="2020-04-16T15:16:00Z">
        <w:r w:rsidDel="00B12223">
          <w:delText>T</w:delText>
        </w:r>
      </w:del>
      <w:ins w:id="302" w:author="Ricardo Pena" w:date="2020-04-16T15:16:00Z">
        <w:r w:rsidR="00B12223">
          <w:t>t</w:t>
        </w:r>
      </w:ins>
      <w:r>
        <w:t xml:space="preserve">he procedure for conducting </w:t>
      </w:r>
      <w:del w:id="303" w:author="Ricardo Pena" w:date="2020-04-16T15:16:00Z">
        <w:r w:rsidDel="00B12223">
          <w:delText>these is detailed in Section 4.0.</w:delText>
        </w:r>
      </w:del>
      <w:ins w:id="304" w:author="Ricardo Pena" w:date="2020-04-16T15:16:00Z">
        <w:r w:rsidR="00B12223">
          <w:t>each of the tests.</w:t>
        </w:r>
      </w:ins>
    </w:p>
    <w:p w14:paraId="41BF8FC9" w14:textId="77777777" w:rsidR="00B12223" w:rsidRDefault="00B12223">
      <w:pPr>
        <w:rPr>
          <w:ins w:id="305" w:author="Ricardo Pena" w:date="2020-04-16T15:18:00Z"/>
        </w:rPr>
      </w:pPr>
      <w:ins w:id="306" w:author="Ricardo Pena" w:date="2020-04-16T15:16:00Z">
        <w:r>
          <w:t>Sect</w:t>
        </w:r>
      </w:ins>
      <w:ins w:id="307" w:author="Ricardo Pena" w:date="2020-04-16T15:17:00Z">
        <w:r>
          <w:t xml:space="preserve">ion 5.0 defines the </w:t>
        </w:r>
      </w:ins>
      <w:ins w:id="308" w:author="Ricardo Pena" w:date="2020-04-16T15:18:00Z">
        <w:r>
          <w:t>user interface testing.</w:t>
        </w:r>
      </w:ins>
    </w:p>
    <w:p w14:paraId="2D22ADFA" w14:textId="77777777" w:rsidR="00B12223" w:rsidRDefault="00B12223">
      <w:pPr>
        <w:rPr>
          <w:ins w:id="309" w:author="Ricardo Pena" w:date="2020-04-16T15:19:00Z"/>
        </w:rPr>
      </w:pPr>
      <w:ins w:id="310" w:author="Ricardo Pena" w:date="2020-04-16T15:18:00Z">
        <w:r>
          <w:t xml:space="preserve">Section 6.0 defines the </w:t>
        </w:r>
      </w:ins>
      <w:ins w:id="311" w:author="Ricardo Pena" w:date="2020-04-16T15:19:00Z">
        <w:r>
          <w:t>test schedule for every test.</w:t>
        </w:r>
      </w:ins>
    </w:p>
    <w:p w14:paraId="372DEA0E" w14:textId="77777777" w:rsidR="00B12223" w:rsidRDefault="00B12223">
      <w:pPr>
        <w:rPr>
          <w:ins w:id="312" w:author="Ricardo Pena" w:date="2020-04-16T15:19:00Z"/>
        </w:rPr>
      </w:pPr>
      <w:ins w:id="313" w:author="Ricardo Pena" w:date="2020-04-16T15:19:00Z">
        <w:r>
          <w:t>Section 7.0 provides any additional documentation to support this test plan.</w:t>
        </w:r>
      </w:ins>
    </w:p>
    <w:p w14:paraId="2B15A14C" w14:textId="7F5A4877" w:rsidR="00941D93" w:rsidRDefault="00B12223">
      <w:ins w:id="314" w:author="Ricardo Pena" w:date="2020-04-16T15:19:00Z">
        <w:r>
          <w:t>Section 8.0 provides relevant information</w:t>
        </w:r>
      </w:ins>
      <w:ins w:id="315" w:author="Ricardo Pena" w:date="2020-04-16T15:21:00Z">
        <w:r>
          <w:t xml:space="preserve"> and clarifications</w:t>
        </w:r>
      </w:ins>
      <w:ins w:id="316" w:author="Ricardo Pena" w:date="2020-04-16T15:19:00Z">
        <w:r>
          <w:t xml:space="preserve"> about the program</w:t>
        </w:r>
      </w:ins>
      <w:ins w:id="317" w:author="Ricardo Pena" w:date="2020-04-16T15:21:00Z">
        <w:r>
          <w:t xml:space="preserve"> execution.</w:t>
        </w:r>
      </w:ins>
    </w:p>
    <w:p w14:paraId="77D9B1C1" w14:textId="77777777" w:rsidR="00941D93" w:rsidRDefault="007E0AF8">
      <w:pPr>
        <w:pStyle w:val="Heading2"/>
      </w:pPr>
      <w:bookmarkStart w:id="318" w:name="_Toc37943539"/>
      <w:r>
        <w:t>References</w:t>
      </w:r>
      <w:bookmarkEnd w:id="318"/>
    </w:p>
    <w:p w14:paraId="1F9D57B5" w14:textId="77777777" w:rsidR="002A15B5" w:rsidRDefault="00526DF6" w:rsidP="007A4335">
      <w:pPr>
        <w:rPr>
          <w:ins w:id="319" w:author="Ricardo Pena" w:date="2020-04-16T13:34:00Z"/>
        </w:rPr>
      </w:pPr>
      <w:del w:id="320" w:author="Ricardo Pena" w:date="2020-04-16T13:33:00Z">
        <w:r w:rsidDel="002A15B5">
          <w:delText>Not applicable</w:delText>
        </w:r>
      </w:del>
    </w:p>
    <w:tbl>
      <w:tblPr>
        <w:tblStyle w:val="TableGrid"/>
        <w:tblW w:w="9445" w:type="dxa"/>
        <w:tblLook w:val="04A0" w:firstRow="1" w:lastRow="0" w:firstColumn="1" w:lastColumn="0" w:noHBand="0" w:noVBand="1"/>
        <w:tblPrChange w:id="321" w:author="Ricardo Pena" w:date="2020-04-16T15:22:00Z">
          <w:tblPr>
            <w:tblStyle w:val="TableGrid"/>
            <w:tblW w:w="0" w:type="auto"/>
            <w:tblLook w:val="04A0" w:firstRow="1" w:lastRow="0" w:firstColumn="1" w:lastColumn="0" w:noHBand="0" w:noVBand="1"/>
          </w:tblPr>
        </w:tblPrChange>
      </w:tblPr>
      <w:tblGrid>
        <w:gridCol w:w="2875"/>
        <w:gridCol w:w="6570"/>
        <w:tblGridChange w:id="322">
          <w:tblGrid>
            <w:gridCol w:w="4495"/>
            <w:gridCol w:w="4495"/>
          </w:tblGrid>
        </w:tblGridChange>
      </w:tblGrid>
      <w:tr w:rsidR="002A15B5" w14:paraId="5C58B640" w14:textId="77777777" w:rsidTr="00F55798">
        <w:trPr>
          <w:ins w:id="323" w:author="Ricardo Pena" w:date="2020-04-16T13:34:00Z"/>
        </w:trPr>
        <w:tc>
          <w:tcPr>
            <w:tcW w:w="2875" w:type="dxa"/>
            <w:tcPrChange w:id="324" w:author="Ricardo Pena" w:date="2020-04-16T15:22:00Z">
              <w:tcPr>
                <w:tcW w:w="4495" w:type="dxa"/>
              </w:tcPr>
            </w:tcPrChange>
          </w:tcPr>
          <w:p w14:paraId="2D065DCD" w14:textId="28AD1648" w:rsidR="002A15B5" w:rsidRDefault="002A15B5" w:rsidP="007A4335">
            <w:pPr>
              <w:rPr>
                <w:ins w:id="325" w:author="Ricardo Pena" w:date="2020-04-16T13:34:00Z"/>
              </w:rPr>
            </w:pPr>
            <w:commentRangeStart w:id="326"/>
            <w:ins w:id="327" w:author="Ricardo Pena" w:date="2020-04-16T13:34:00Z">
              <w:r>
                <w:t>Reference</w:t>
              </w:r>
            </w:ins>
          </w:p>
        </w:tc>
        <w:tc>
          <w:tcPr>
            <w:tcW w:w="6570" w:type="dxa"/>
            <w:tcPrChange w:id="328" w:author="Ricardo Pena" w:date="2020-04-16T15:22:00Z">
              <w:tcPr>
                <w:tcW w:w="4495" w:type="dxa"/>
              </w:tcPr>
            </w:tcPrChange>
          </w:tcPr>
          <w:p w14:paraId="68493A91" w14:textId="57A6832E" w:rsidR="002A15B5" w:rsidRDefault="002A15B5" w:rsidP="007A4335">
            <w:pPr>
              <w:rPr>
                <w:ins w:id="329" w:author="Ricardo Pena" w:date="2020-04-16T13:34:00Z"/>
              </w:rPr>
            </w:pPr>
            <w:ins w:id="330" w:author="Ricardo Pena" w:date="2020-04-16T13:34:00Z">
              <w:r>
                <w:t>Purpose</w:t>
              </w:r>
            </w:ins>
            <w:commentRangeEnd w:id="326"/>
            <w:r w:rsidR="00EC1B41">
              <w:rPr>
                <w:rStyle w:val="CommentReference"/>
              </w:rPr>
              <w:commentReference w:id="326"/>
            </w:r>
          </w:p>
        </w:tc>
      </w:tr>
      <w:tr w:rsidR="002A15B5" w14:paraId="096566C3" w14:textId="77777777" w:rsidTr="00F55798">
        <w:trPr>
          <w:ins w:id="331" w:author="Ricardo Pena" w:date="2020-04-16T13:34:00Z"/>
        </w:trPr>
        <w:tc>
          <w:tcPr>
            <w:tcW w:w="2875" w:type="dxa"/>
            <w:tcPrChange w:id="332" w:author="Ricardo Pena" w:date="2020-04-16T15:22:00Z">
              <w:tcPr>
                <w:tcW w:w="4495" w:type="dxa"/>
              </w:tcPr>
            </w:tcPrChange>
          </w:tcPr>
          <w:p w14:paraId="52548C77" w14:textId="6A0992E2" w:rsidR="002A15B5" w:rsidRDefault="002A15B5" w:rsidP="007A4335">
            <w:pPr>
              <w:rPr>
                <w:ins w:id="333" w:author="Ricardo Pena" w:date="2020-04-16T13:34:00Z"/>
              </w:rPr>
            </w:pPr>
            <w:ins w:id="334" w:author="Ricardo Pena" w:date="2020-04-16T13:34:00Z">
              <w:r>
                <w:t>Spec.docx</w:t>
              </w:r>
            </w:ins>
          </w:p>
        </w:tc>
        <w:tc>
          <w:tcPr>
            <w:tcW w:w="6570" w:type="dxa"/>
            <w:tcPrChange w:id="335" w:author="Ricardo Pena" w:date="2020-04-16T15:22:00Z">
              <w:tcPr>
                <w:tcW w:w="4495" w:type="dxa"/>
              </w:tcPr>
            </w:tcPrChange>
          </w:tcPr>
          <w:p w14:paraId="109D9B8F" w14:textId="55D79950" w:rsidR="002A15B5" w:rsidRDefault="002A15B5" w:rsidP="007A4335">
            <w:pPr>
              <w:rPr>
                <w:ins w:id="336" w:author="Ricardo Pena" w:date="2020-04-16T13:34:00Z"/>
              </w:rPr>
            </w:pPr>
            <w:ins w:id="337" w:author="Ricardo Pena" w:date="2020-04-16T13:36:00Z">
              <w:r>
                <w:t xml:space="preserve">Defines functionality of </w:t>
              </w:r>
            </w:ins>
          </w:p>
        </w:tc>
      </w:tr>
      <w:tr w:rsidR="002A15B5" w14:paraId="61602B92" w14:textId="77777777" w:rsidTr="00F55798">
        <w:trPr>
          <w:ins w:id="338" w:author="Ricardo Pena" w:date="2020-04-16T13:34:00Z"/>
        </w:trPr>
        <w:tc>
          <w:tcPr>
            <w:tcW w:w="2875" w:type="dxa"/>
            <w:tcPrChange w:id="339" w:author="Ricardo Pena" w:date="2020-04-16T15:22:00Z">
              <w:tcPr>
                <w:tcW w:w="4495" w:type="dxa"/>
              </w:tcPr>
            </w:tcPrChange>
          </w:tcPr>
          <w:p w14:paraId="122407F5" w14:textId="6B74A6AE" w:rsidR="002A15B5" w:rsidRDefault="002A15B5" w:rsidP="007A4335">
            <w:pPr>
              <w:rPr>
                <w:ins w:id="340" w:author="Ricardo Pena" w:date="2020-04-16T13:34:00Z"/>
              </w:rPr>
            </w:pPr>
            <w:ins w:id="341" w:author="Ricardo Pena" w:date="2020-04-16T13:35:00Z">
              <w:r>
                <w:t>DbEditTestPlanAssign.pdf</w:t>
              </w:r>
            </w:ins>
          </w:p>
        </w:tc>
        <w:tc>
          <w:tcPr>
            <w:tcW w:w="6570" w:type="dxa"/>
            <w:tcPrChange w:id="342" w:author="Ricardo Pena" w:date="2020-04-16T15:22:00Z">
              <w:tcPr>
                <w:tcW w:w="4495" w:type="dxa"/>
              </w:tcPr>
            </w:tcPrChange>
          </w:tcPr>
          <w:p w14:paraId="0B51EF90" w14:textId="0C8876F1" w:rsidR="002A15B5" w:rsidRDefault="00F55798" w:rsidP="007A4335">
            <w:pPr>
              <w:rPr>
                <w:ins w:id="343" w:author="Ricardo Pena" w:date="2020-04-16T13:34:00Z"/>
              </w:rPr>
            </w:pPr>
            <w:ins w:id="344" w:author="Ricardo Pena" w:date="2020-04-16T15:21:00Z">
              <w:r>
                <w:t>De</w:t>
              </w:r>
            </w:ins>
            <w:ins w:id="345" w:author="Ricardo Pena" w:date="2020-04-16T15:22:00Z">
              <w:r>
                <w:t>fines the tasks to be addressed and accomplished in this test plan.</w:t>
              </w:r>
            </w:ins>
          </w:p>
        </w:tc>
      </w:tr>
      <w:tr w:rsidR="002A15B5" w14:paraId="413FBEF7" w14:textId="77777777" w:rsidTr="00F55798">
        <w:trPr>
          <w:ins w:id="346" w:author="Ricardo Pena" w:date="2020-04-16T13:34:00Z"/>
        </w:trPr>
        <w:tc>
          <w:tcPr>
            <w:tcW w:w="2875" w:type="dxa"/>
            <w:tcPrChange w:id="347" w:author="Ricardo Pena" w:date="2020-04-16T15:22:00Z">
              <w:tcPr>
                <w:tcW w:w="4495" w:type="dxa"/>
              </w:tcPr>
            </w:tcPrChange>
          </w:tcPr>
          <w:p w14:paraId="41746C16" w14:textId="61D9B567" w:rsidR="002A15B5" w:rsidRDefault="00F55798" w:rsidP="007A4335">
            <w:pPr>
              <w:rPr>
                <w:ins w:id="348" w:author="Ricardo Pena" w:date="2020-04-16T13:34:00Z"/>
              </w:rPr>
            </w:pPr>
            <w:ins w:id="349" w:author="Ricardo Pena" w:date="2020-04-16T15:23:00Z">
              <w:r>
                <w:t>TestPlanTemplate2019.docx</w:t>
              </w:r>
            </w:ins>
          </w:p>
        </w:tc>
        <w:tc>
          <w:tcPr>
            <w:tcW w:w="6570" w:type="dxa"/>
            <w:tcPrChange w:id="350" w:author="Ricardo Pena" w:date="2020-04-16T15:22:00Z">
              <w:tcPr>
                <w:tcW w:w="4495" w:type="dxa"/>
              </w:tcPr>
            </w:tcPrChange>
          </w:tcPr>
          <w:p w14:paraId="2A635EFC" w14:textId="31FC23DF" w:rsidR="002A15B5" w:rsidRDefault="00F55798" w:rsidP="007A4335">
            <w:pPr>
              <w:rPr>
                <w:ins w:id="351" w:author="Ricardo Pena" w:date="2020-04-16T13:34:00Z"/>
              </w:rPr>
            </w:pPr>
            <w:ins w:id="352" w:author="Ricardo Pena" w:date="2020-04-16T15:23:00Z">
              <w:r>
                <w:t>Template layout for a test plan.</w:t>
              </w:r>
            </w:ins>
          </w:p>
        </w:tc>
      </w:tr>
      <w:tr w:rsidR="002A15B5" w14:paraId="5913E892" w14:textId="77777777" w:rsidTr="00F55798">
        <w:trPr>
          <w:ins w:id="353" w:author="Ricardo Pena" w:date="2020-04-16T13:34:00Z"/>
        </w:trPr>
        <w:tc>
          <w:tcPr>
            <w:tcW w:w="2875" w:type="dxa"/>
            <w:tcPrChange w:id="354" w:author="Ricardo Pena" w:date="2020-04-16T15:22:00Z">
              <w:tcPr>
                <w:tcW w:w="4495" w:type="dxa"/>
              </w:tcPr>
            </w:tcPrChange>
          </w:tcPr>
          <w:p w14:paraId="458DE644" w14:textId="77777777" w:rsidR="002A15B5" w:rsidRDefault="002A15B5" w:rsidP="007A4335">
            <w:pPr>
              <w:rPr>
                <w:ins w:id="355" w:author="Ricardo Pena" w:date="2020-04-16T13:34:00Z"/>
              </w:rPr>
            </w:pPr>
          </w:p>
        </w:tc>
        <w:tc>
          <w:tcPr>
            <w:tcW w:w="6570" w:type="dxa"/>
            <w:tcPrChange w:id="356" w:author="Ricardo Pena" w:date="2020-04-16T15:22:00Z">
              <w:tcPr>
                <w:tcW w:w="4495" w:type="dxa"/>
              </w:tcPr>
            </w:tcPrChange>
          </w:tcPr>
          <w:p w14:paraId="6FC7A50D" w14:textId="77777777" w:rsidR="002A15B5" w:rsidRDefault="00827D8A" w:rsidP="00827D8A">
            <w:pPr>
              <w:jc w:val="right"/>
              <w:rPr>
                <w:ins w:id="357" w:author="Ricardo Pena" w:date="2020-04-16T13:34:00Z"/>
              </w:rPr>
              <w:pPrChange w:id="358" w:author="Javier Soon" w:date="2020-04-20T23:32:00Z">
                <w:pPr/>
              </w:pPrChange>
            </w:pPr>
            <w:commentRangeStart w:id="359"/>
            <w:commentRangeEnd w:id="359"/>
            <w:r>
              <w:rPr>
                <w:rStyle w:val="CommentReference"/>
              </w:rPr>
              <w:commentReference w:id="359"/>
            </w:r>
          </w:p>
        </w:tc>
      </w:tr>
    </w:tbl>
    <w:p w14:paraId="78CF210E" w14:textId="7198EE8C" w:rsidR="002A15B5" w:rsidDel="00B12223" w:rsidRDefault="002A15B5" w:rsidP="007A4335">
      <w:pPr>
        <w:rPr>
          <w:del w:id="360" w:author="Ricardo Pena" w:date="2020-04-16T15:21:00Z"/>
        </w:rPr>
      </w:pPr>
    </w:p>
    <w:p w14:paraId="1153DD01" w14:textId="77777777" w:rsidR="00941D93" w:rsidRDefault="00941D93"/>
    <w:p w14:paraId="59522024" w14:textId="77777777" w:rsidR="007A4335" w:rsidRDefault="007A4335" w:rsidP="007A4335">
      <w:pPr>
        <w:pStyle w:val="Heading1"/>
        <w:pageBreakBefore w:val="0"/>
      </w:pPr>
      <w:bookmarkStart w:id="361" w:name="_Toc227033591"/>
      <w:r>
        <w:br w:type="page"/>
      </w:r>
      <w:bookmarkStart w:id="362" w:name="_Toc37943540"/>
      <w:r>
        <w:lastRenderedPageBreak/>
        <w:t>Test Items and Features</w:t>
      </w:r>
      <w:bookmarkEnd w:id="361"/>
      <w:bookmarkEnd w:id="362"/>
    </w:p>
    <w:p w14:paraId="3EA7E86F" w14:textId="534EB1DA" w:rsidR="007A4335" w:rsidRDefault="00841F63" w:rsidP="00841F63">
      <w:pPr>
        <w:spacing w:before="120" w:after="120"/>
      </w:pPr>
      <w:r>
        <w:t>This test plan is strictly concerned with evaluating the EDIT features of the “</w:t>
      </w:r>
      <w:proofErr w:type="spellStart"/>
      <w:r>
        <w:t>dbEdit</w:t>
      </w:r>
      <w:proofErr w:type="spellEnd"/>
      <w:r>
        <w:t>” program. The table below lists the specific features to be evaluated and defines their functionality.</w:t>
      </w:r>
    </w:p>
    <w:tbl>
      <w:tblPr>
        <w:tblStyle w:val="TableGrid"/>
        <w:tblW w:w="0" w:type="auto"/>
        <w:tblLook w:val="04A0" w:firstRow="1" w:lastRow="0" w:firstColumn="1" w:lastColumn="0" w:noHBand="0" w:noVBand="1"/>
      </w:tblPr>
      <w:tblGrid>
        <w:gridCol w:w="1615"/>
        <w:gridCol w:w="7200"/>
      </w:tblGrid>
      <w:tr w:rsidR="00841F63" w:rsidRPr="00841F63" w14:paraId="079F10C1" w14:textId="77777777" w:rsidTr="00841F63">
        <w:tc>
          <w:tcPr>
            <w:tcW w:w="1615" w:type="dxa"/>
          </w:tcPr>
          <w:p w14:paraId="73A71631" w14:textId="36D25A2A" w:rsidR="00841F63" w:rsidRPr="00841F63" w:rsidRDefault="00841F63" w:rsidP="007A4335">
            <w:pPr>
              <w:rPr>
                <w:b/>
                <w:bCs/>
              </w:rPr>
            </w:pPr>
            <w:r w:rsidRPr="00841F63">
              <w:rPr>
                <w:b/>
                <w:bCs/>
              </w:rPr>
              <w:t>Operation</w:t>
            </w:r>
          </w:p>
        </w:tc>
        <w:tc>
          <w:tcPr>
            <w:tcW w:w="7200" w:type="dxa"/>
          </w:tcPr>
          <w:p w14:paraId="6C0B4691" w14:textId="0FECC653" w:rsidR="00841F63" w:rsidRPr="00841F63" w:rsidRDefault="00841F63" w:rsidP="007A4335">
            <w:pPr>
              <w:rPr>
                <w:b/>
                <w:bCs/>
              </w:rPr>
            </w:pPr>
            <w:r w:rsidRPr="00841F63">
              <w:rPr>
                <w:b/>
                <w:bCs/>
              </w:rPr>
              <w:t>Functionality</w:t>
            </w:r>
          </w:p>
        </w:tc>
      </w:tr>
      <w:tr w:rsidR="00841F63" w14:paraId="59F55898" w14:textId="77777777" w:rsidTr="00841F63">
        <w:tc>
          <w:tcPr>
            <w:tcW w:w="1615" w:type="dxa"/>
          </w:tcPr>
          <w:p w14:paraId="7C527B20" w14:textId="11E71D70" w:rsidR="00841F63" w:rsidRDefault="00841F63" w:rsidP="007A4335">
            <w:r>
              <w:t>INSERT</w:t>
            </w:r>
          </w:p>
        </w:tc>
        <w:tc>
          <w:tcPr>
            <w:tcW w:w="7200" w:type="dxa"/>
          </w:tcPr>
          <w:p w14:paraId="034A719D" w14:textId="6E27978F" w:rsidR="00841F63" w:rsidRDefault="00841F63" w:rsidP="007A4335">
            <w:r>
              <w:t>Inserts a new row after the last row in the table</w:t>
            </w:r>
          </w:p>
        </w:tc>
      </w:tr>
      <w:tr w:rsidR="00841F63" w14:paraId="4038DFB0" w14:textId="77777777" w:rsidTr="00841F63">
        <w:tc>
          <w:tcPr>
            <w:tcW w:w="1615" w:type="dxa"/>
          </w:tcPr>
          <w:p w14:paraId="3454A0C7" w14:textId="0DF0AAFB" w:rsidR="00841F63" w:rsidRDefault="00841F63" w:rsidP="007A4335">
            <w:r>
              <w:t>DELETE</w:t>
            </w:r>
          </w:p>
        </w:tc>
        <w:tc>
          <w:tcPr>
            <w:tcW w:w="7200" w:type="dxa"/>
          </w:tcPr>
          <w:p w14:paraId="2DA8CFCE" w14:textId="037267D0" w:rsidR="00841F63" w:rsidRDefault="00841F63" w:rsidP="007A4335">
            <w:r>
              <w:t>Removes the current row from the table</w:t>
            </w:r>
          </w:p>
        </w:tc>
      </w:tr>
      <w:tr w:rsidR="00841F63" w14:paraId="5B4DDD89" w14:textId="77777777" w:rsidTr="00841F63">
        <w:tc>
          <w:tcPr>
            <w:tcW w:w="1615" w:type="dxa"/>
          </w:tcPr>
          <w:p w14:paraId="60EA3236" w14:textId="291CAA08" w:rsidR="00841F63" w:rsidRDefault="00841F63" w:rsidP="007A4335">
            <w:r>
              <w:t>UNDO</w:t>
            </w:r>
          </w:p>
        </w:tc>
        <w:tc>
          <w:tcPr>
            <w:tcW w:w="7200" w:type="dxa"/>
          </w:tcPr>
          <w:p w14:paraId="13952234" w14:textId="77A138DE" w:rsidR="00841F63" w:rsidRDefault="00841F63" w:rsidP="007A4335">
            <w:r>
              <w:t>Reverses the last data operation performed on the table</w:t>
            </w:r>
          </w:p>
        </w:tc>
      </w:tr>
      <w:tr w:rsidR="00841F63" w14:paraId="10C7836E" w14:textId="77777777" w:rsidTr="00841F63">
        <w:tc>
          <w:tcPr>
            <w:tcW w:w="1615" w:type="dxa"/>
          </w:tcPr>
          <w:p w14:paraId="5538B6E5" w14:textId="60B65A66" w:rsidR="00841F63" w:rsidRDefault="00841F63" w:rsidP="007A4335">
            <w:r>
              <w:t>COPY</w:t>
            </w:r>
          </w:p>
        </w:tc>
        <w:tc>
          <w:tcPr>
            <w:tcW w:w="7200" w:type="dxa"/>
          </w:tcPr>
          <w:p w14:paraId="7BCD5F22" w14:textId="18A45E38" w:rsidR="00841F63" w:rsidRDefault="001415A8" w:rsidP="007A4335">
            <w:r>
              <w:t>Copies the values of the current row into temporary memory. Used in conjunction with the PASTE operation</w:t>
            </w:r>
          </w:p>
        </w:tc>
      </w:tr>
      <w:tr w:rsidR="00841F63" w14:paraId="41EDBDF9" w14:textId="77777777" w:rsidTr="00841F63">
        <w:tc>
          <w:tcPr>
            <w:tcW w:w="1615" w:type="dxa"/>
          </w:tcPr>
          <w:p w14:paraId="5109D1FA" w14:textId="558CCF3C" w:rsidR="00841F63" w:rsidRDefault="00841F63" w:rsidP="007A4335">
            <w:r>
              <w:t>PASTE</w:t>
            </w:r>
          </w:p>
        </w:tc>
        <w:tc>
          <w:tcPr>
            <w:tcW w:w="7200" w:type="dxa"/>
          </w:tcPr>
          <w:p w14:paraId="00C93473" w14:textId="149915A9" w:rsidR="00841F63" w:rsidRDefault="001415A8" w:rsidP="007A4335">
            <w:r>
              <w:t>Inserts new row with all the values from a previously copied row. Values must have been previously stored in temporary memory by using the COPY operation.</w:t>
            </w:r>
          </w:p>
        </w:tc>
      </w:tr>
    </w:tbl>
    <w:p w14:paraId="0D09DD5A" w14:textId="77777777" w:rsidR="00841F63" w:rsidRPr="00123BB7" w:rsidRDefault="00841F63" w:rsidP="007A4335"/>
    <w:p w14:paraId="4A8CBE9E" w14:textId="77777777" w:rsidR="00941D93" w:rsidRDefault="002B38D7">
      <w:commentRangeStart w:id="363"/>
      <w:commentRangeEnd w:id="363"/>
      <w:r>
        <w:rPr>
          <w:rStyle w:val="CommentReference"/>
        </w:rPr>
        <w:commentReference w:id="363"/>
      </w:r>
    </w:p>
    <w:p w14:paraId="14799A81" w14:textId="77777777" w:rsidR="00941D93" w:rsidRDefault="00941D93">
      <w:pPr>
        <w:pStyle w:val="Heading1"/>
      </w:pPr>
      <w:bookmarkStart w:id="364" w:name="_Toc37943541"/>
      <w:r>
        <w:lastRenderedPageBreak/>
        <w:t>Testing Approach</w:t>
      </w:r>
      <w:bookmarkEnd w:id="364"/>
    </w:p>
    <w:p w14:paraId="1828F7F2" w14:textId="77777777" w:rsidR="00941D93" w:rsidRDefault="00941D93"/>
    <w:p w14:paraId="76BCB16A" w14:textId="06967DAA" w:rsidR="00941D93" w:rsidDel="005730AC" w:rsidRDefault="001338CC" w:rsidP="00B34944">
      <w:pPr>
        <w:rPr>
          <w:del w:id="365" w:author="Ricardo Pena" w:date="2020-04-16T13:46:00Z"/>
        </w:rPr>
      </w:pPr>
      <w:r>
        <w:t>In order to verify each of the EDIT operations (UNDO, COPY, PASTE, INSERT, DELETE) each of these operations shall be evaluated independentl</w:t>
      </w:r>
      <w:r w:rsidR="00841F63">
        <w:t xml:space="preserve">y, </w:t>
      </w:r>
      <w:proofErr w:type="gramStart"/>
      <w:r w:rsidR="00841F63">
        <w:t>with the exception of</w:t>
      </w:r>
      <w:proofErr w:type="gramEnd"/>
      <w:r w:rsidR="00841F63">
        <w:t xml:space="preserve"> the COPY and PASTE operations, which are performance dependent.</w:t>
      </w:r>
      <w:ins w:id="366" w:author="Ricardo Pena" w:date="2020-04-16T15:45:00Z">
        <w:r w:rsidR="005730AC">
          <w:t xml:space="preserve"> </w:t>
        </w:r>
      </w:ins>
    </w:p>
    <w:p w14:paraId="565F9482" w14:textId="133C4A80" w:rsidR="005730AC" w:rsidRDefault="005730AC" w:rsidP="00B34944">
      <w:pPr>
        <w:rPr>
          <w:ins w:id="367" w:author="Ricardo Pena" w:date="2020-04-16T15:46:00Z"/>
        </w:rPr>
      </w:pPr>
    </w:p>
    <w:p w14:paraId="72D7694F" w14:textId="3AC4226C" w:rsidR="00841F63" w:rsidRDefault="005730AC" w:rsidP="00B34944">
      <w:ins w:id="368" w:author="Ricardo Pena" w:date="2020-04-16T15:46:00Z">
        <w:r>
          <w:t xml:space="preserve">Since no specific criteria about the criticality of each function is provided this project, the </w:t>
        </w:r>
      </w:ins>
      <w:ins w:id="369" w:author="Ricardo Pena" w:date="2020-04-16T15:47:00Z">
        <w:r>
          <w:t>functionality of all EDIT operations is considered equally important.</w:t>
        </w:r>
      </w:ins>
      <w:del w:id="370" w:author="Ricardo Pena" w:date="2020-04-16T13:46:00Z">
        <w:r w:rsidR="00841F63" w:rsidDel="00421548">
          <w:delText>An additional test has been incorporated to assess the persistence of an error in the header row, which causes abnormal behavior in the other operations. This test shall only be performed if tests 1-</w:delText>
        </w:r>
      </w:del>
      <w:del w:id="371" w:author="Ricardo Pena" w:date="2020-04-16T02:31:00Z">
        <w:r w:rsidR="00841F63" w:rsidDel="0015587C">
          <w:delText>3</w:delText>
        </w:r>
      </w:del>
      <w:del w:id="372" w:author="Ricardo Pena" w:date="2020-04-16T13:46:00Z">
        <w:r w:rsidR="00841F63" w:rsidDel="00421548">
          <w:delText xml:space="preserve"> are deemed successful.</w:delText>
        </w:r>
      </w:del>
    </w:p>
    <w:p w14:paraId="3FEF19AE" w14:textId="77777777" w:rsidR="009069AE" w:rsidRDefault="009069AE">
      <w:pPr>
        <w:pStyle w:val="ListBullet"/>
        <w:numPr>
          <w:ilvl w:val="0"/>
          <w:numId w:val="0"/>
        </w:numPr>
      </w:pPr>
    </w:p>
    <w:p w14:paraId="52B910E3" w14:textId="77777777" w:rsidR="009069AE" w:rsidRDefault="009069AE" w:rsidP="009069AE">
      <w:pPr>
        <w:pStyle w:val="Caption"/>
        <w:keepNext/>
      </w:pPr>
      <w:bookmarkStart w:id="373" w:name="_Ref234215049"/>
      <w:r>
        <w:t>Table 1: Test Plan</w:t>
      </w:r>
      <w:bookmarkEnd w:id="373"/>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57217600" w14:textId="77777777" w:rsidTr="009162F5">
        <w:trPr>
          <w:trHeight w:val="360"/>
        </w:trPr>
        <w:tc>
          <w:tcPr>
            <w:tcW w:w="9306" w:type="dxa"/>
            <w:gridSpan w:val="3"/>
            <w:shd w:val="clear" w:color="auto" w:fill="E0E0E0"/>
          </w:tcPr>
          <w:p w14:paraId="20C9A4CA" w14:textId="77777777" w:rsidR="007A4335" w:rsidRDefault="007A4335" w:rsidP="009162F5">
            <w:pPr>
              <w:jc w:val="center"/>
              <w:rPr>
                <w:b/>
              </w:rPr>
            </w:pPr>
          </w:p>
          <w:p w14:paraId="72C3A86E" w14:textId="77777777" w:rsidR="007A4335" w:rsidRDefault="007A4335" w:rsidP="009162F5">
            <w:pPr>
              <w:jc w:val="center"/>
              <w:rPr>
                <w:b/>
              </w:rPr>
            </w:pPr>
            <w:r>
              <w:rPr>
                <w:b/>
              </w:rPr>
              <w:t xml:space="preserve">TEST SUITE </w:t>
            </w:r>
            <w:commentRangeStart w:id="374"/>
            <w:r>
              <w:rPr>
                <w:b/>
              </w:rPr>
              <w:t>&lt;</w:t>
            </w:r>
            <w:commentRangeStart w:id="375"/>
            <w:r>
              <w:rPr>
                <w:b/>
              </w:rPr>
              <w:t>Identifier</w:t>
            </w:r>
            <w:commentRangeEnd w:id="375"/>
            <w:r w:rsidR="002B38D7">
              <w:rPr>
                <w:rStyle w:val="CommentReference"/>
              </w:rPr>
              <w:commentReference w:id="375"/>
            </w:r>
            <w:r>
              <w:rPr>
                <w:b/>
              </w:rPr>
              <w:t>&gt;</w:t>
            </w:r>
            <w:commentRangeEnd w:id="374"/>
            <w:r w:rsidR="00E83782">
              <w:rPr>
                <w:rStyle w:val="CommentReference"/>
              </w:rPr>
              <w:commentReference w:id="374"/>
            </w:r>
          </w:p>
        </w:tc>
      </w:tr>
      <w:tr w:rsidR="007A4335" w14:paraId="0CE93DE2" w14:textId="77777777" w:rsidTr="009162F5">
        <w:trPr>
          <w:trHeight w:val="360"/>
        </w:trPr>
        <w:tc>
          <w:tcPr>
            <w:tcW w:w="2290" w:type="dxa"/>
            <w:shd w:val="clear" w:color="auto" w:fill="auto"/>
          </w:tcPr>
          <w:p w14:paraId="39B8C986" w14:textId="77777777" w:rsidR="007A4335" w:rsidRDefault="007A4335" w:rsidP="009162F5">
            <w:pPr>
              <w:jc w:val="center"/>
              <w:rPr>
                <w:b/>
              </w:rPr>
            </w:pPr>
            <w:r>
              <w:rPr>
                <w:b/>
              </w:rPr>
              <w:t>Description of Test Suite</w:t>
            </w:r>
          </w:p>
        </w:tc>
        <w:tc>
          <w:tcPr>
            <w:tcW w:w="7016" w:type="dxa"/>
            <w:gridSpan w:val="2"/>
            <w:shd w:val="clear" w:color="auto" w:fill="auto"/>
          </w:tcPr>
          <w:p w14:paraId="0117E643" w14:textId="695134CA" w:rsidR="007A4335" w:rsidRDefault="00210C12" w:rsidP="009162F5">
            <w:pPr>
              <w:jc w:val="center"/>
              <w:rPr>
                <w:b/>
              </w:rPr>
            </w:pPr>
            <w:r>
              <w:rPr>
                <w:b/>
              </w:rPr>
              <w:t>Test the edit features for Undo, Copy, Paste,</w:t>
            </w:r>
            <w:r w:rsidR="003E16C9">
              <w:rPr>
                <w:b/>
              </w:rPr>
              <w:t xml:space="preserve"> Insert,</w:t>
            </w:r>
            <w:r>
              <w:rPr>
                <w:b/>
              </w:rPr>
              <w:t xml:space="preserve"> and Delete</w:t>
            </w:r>
          </w:p>
        </w:tc>
      </w:tr>
      <w:tr w:rsidR="007A4335" w14:paraId="514C9EB7" w14:textId="77777777" w:rsidTr="00013402">
        <w:trPr>
          <w:trHeight w:val="360"/>
        </w:trPr>
        <w:tc>
          <w:tcPr>
            <w:tcW w:w="2290" w:type="dxa"/>
            <w:shd w:val="clear" w:color="auto" w:fill="E0E0E0"/>
          </w:tcPr>
          <w:p w14:paraId="6AF7BAA7" w14:textId="77777777" w:rsidR="007A4335" w:rsidRDefault="007A4335" w:rsidP="009162F5">
            <w:pPr>
              <w:jc w:val="center"/>
              <w:rPr>
                <w:b/>
              </w:rPr>
            </w:pPr>
            <w:r>
              <w:rPr>
                <w:b/>
              </w:rPr>
              <w:t>Test Case Identifier</w:t>
            </w:r>
          </w:p>
        </w:tc>
        <w:tc>
          <w:tcPr>
            <w:tcW w:w="5378" w:type="dxa"/>
            <w:shd w:val="clear" w:color="auto" w:fill="E0E0E0"/>
          </w:tcPr>
          <w:p w14:paraId="3CC07CCF" w14:textId="77777777" w:rsidR="007A4335" w:rsidRDefault="007A4335" w:rsidP="009162F5">
            <w:pPr>
              <w:jc w:val="center"/>
              <w:rPr>
                <w:b/>
              </w:rPr>
            </w:pPr>
            <w:commentRangeStart w:id="376"/>
            <w:r>
              <w:rPr>
                <w:b/>
              </w:rPr>
              <w:t>Objective</w:t>
            </w:r>
            <w:commentRangeEnd w:id="376"/>
            <w:r w:rsidR="009D5A8F">
              <w:rPr>
                <w:rStyle w:val="CommentReference"/>
              </w:rPr>
              <w:commentReference w:id="376"/>
            </w:r>
          </w:p>
        </w:tc>
        <w:tc>
          <w:tcPr>
            <w:tcW w:w="1638" w:type="dxa"/>
            <w:shd w:val="clear" w:color="auto" w:fill="E0E0E0"/>
          </w:tcPr>
          <w:p w14:paraId="3F80F53B" w14:textId="77777777" w:rsidR="007A4335" w:rsidRDefault="00013402" w:rsidP="009162F5">
            <w:pPr>
              <w:jc w:val="center"/>
              <w:rPr>
                <w:b/>
              </w:rPr>
            </w:pPr>
            <w:commentRangeStart w:id="377"/>
            <w:r>
              <w:rPr>
                <w:b/>
              </w:rPr>
              <w:t>Criticality</w:t>
            </w:r>
            <w:commentRangeEnd w:id="377"/>
            <w:r w:rsidR="009D5A8F">
              <w:rPr>
                <w:rStyle w:val="CommentReference"/>
              </w:rPr>
              <w:commentReference w:id="377"/>
            </w:r>
          </w:p>
        </w:tc>
      </w:tr>
      <w:tr w:rsidR="007A4335" w14:paraId="1570708B" w14:textId="77777777" w:rsidTr="00013402">
        <w:trPr>
          <w:trHeight w:val="378"/>
        </w:trPr>
        <w:tc>
          <w:tcPr>
            <w:tcW w:w="2290" w:type="dxa"/>
          </w:tcPr>
          <w:p w14:paraId="0371BADC" w14:textId="6D8614B9" w:rsidR="007A4335" w:rsidRDefault="00210C12" w:rsidP="009162F5">
            <w:pPr>
              <w:jc w:val="center"/>
            </w:pPr>
            <w:r>
              <w:t>1</w:t>
            </w:r>
          </w:p>
        </w:tc>
        <w:tc>
          <w:tcPr>
            <w:tcW w:w="5378" w:type="dxa"/>
            <w:shd w:val="clear" w:color="auto" w:fill="auto"/>
          </w:tcPr>
          <w:p w14:paraId="3D1A3E5F" w14:textId="1272A4EF" w:rsidR="007A4335" w:rsidRDefault="003E16C9" w:rsidP="009162F5">
            <w:pPr>
              <w:jc w:val="center"/>
              <w:rPr>
                <w:b/>
              </w:rPr>
            </w:pPr>
            <w:r>
              <w:rPr>
                <w:b/>
              </w:rPr>
              <w:t xml:space="preserve">Test functionality of </w:t>
            </w:r>
            <w:r w:rsidR="001338CC">
              <w:rPr>
                <w:b/>
              </w:rPr>
              <w:t>INSERT</w:t>
            </w:r>
            <w:r>
              <w:rPr>
                <w:b/>
              </w:rPr>
              <w:t xml:space="preserve"> edit feature</w:t>
            </w:r>
          </w:p>
        </w:tc>
        <w:tc>
          <w:tcPr>
            <w:tcW w:w="1638" w:type="dxa"/>
            <w:shd w:val="clear" w:color="auto" w:fill="auto"/>
          </w:tcPr>
          <w:p w14:paraId="32D7A20C" w14:textId="7F1D8109" w:rsidR="007A4335" w:rsidRDefault="006A7AE6" w:rsidP="009162F5">
            <w:pPr>
              <w:jc w:val="center"/>
              <w:rPr>
                <w:b/>
              </w:rPr>
            </w:pPr>
            <w:r>
              <w:rPr>
                <w:b/>
              </w:rPr>
              <w:t>5</w:t>
            </w:r>
          </w:p>
        </w:tc>
      </w:tr>
      <w:tr w:rsidR="0015587C" w14:paraId="402D4BE9" w14:textId="77777777" w:rsidTr="00013402">
        <w:trPr>
          <w:trHeight w:val="378"/>
          <w:ins w:id="378" w:author="Ricardo Pena" w:date="2020-04-16T02:29:00Z"/>
        </w:trPr>
        <w:tc>
          <w:tcPr>
            <w:tcW w:w="2290" w:type="dxa"/>
          </w:tcPr>
          <w:p w14:paraId="24E3723F" w14:textId="5B912330" w:rsidR="0015587C" w:rsidRDefault="0015587C" w:rsidP="0015587C">
            <w:pPr>
              <w:jc w:val="center"/>
              <w:rPr>
                <w:ins w:id="379" w:author="Ricardo Pena" w:date="2020-04-16T02:29:00Z"/>
              </w:rPr>
            </w:pPr>
            <w:ins w:id="380" w:author="Ricardo Pena" w:date="2020-04-16T02:30:00Z">
              <w:r>
                <w:t>2</w:t>
              </w:r>
            </w:ins>
          </w:p>
        </w:tc>
        <w:tc>
          <w:tcPr>
            <w:tcW w:w="5378" w:type="dxa"/>
            <w:shd w:val="clear" w:color="auto" w:fill="auto"/>
          </w:tcPr>
          <w:p w14:paraId="44A2AFEE" w14:textId="6261C902" w:rsidR="0015587C" w:rsidRDefault="0015587C" w:rsidP="0015587C">
            <w:pPr>
              <w:jc w:val="center"/>
              <w:rPr>
                <w:ins w:id="381" w:author="Ricardo Pena" w:date="2020-04-16T02:29:00Z"/>
                <w:b/>
              </w:rPr>
            </w:pPr>
            <w:ins w:id="382" w:author="Ricardo Pena" w:date="2020-04-16T02:30:00Z">
              <w:r>
                <w:rPr>
                  <w:b/>
                </w:rPr>
                <w:t>Test functionality of INSERT edit feature</w:t>
              </w:r>
            </w:ins>
          </w:p>
        </w:tc>
        <w:tc>
          <w:tcPr>
            <w:tcW w:w="1638" w:type="dxa"/>
            <w:shd w:val="clear" w:color="auto" w:fill="auto"/>
          </w:tcPr>
          <w:p w14:paraId="30441D85" w14:textId="24C60642" w:rsidR="0015587C" w:rsidRDefault="0015587C" w:rsidP="0015587C">
            <w:pPr>
              <w:jc w:val="center"/>
              <w:rPr>
                <w:ins w:id="383" w:author="Ricardo Pena" w:date="2020-04-16T02:29:00Z"/>
                <w:b/>
              </w:rPr>
            </w:pPr>
            <w:ins w:id="384" w:author="Ricardo Pena" w:date="2020-04-16T02:30:00Z">
              <w:r>
                <w:rPr>
                  <w:b/>
                </w:rPr>
                <w:t>5</w:t>
              </w:r>
            </w:ins>
          </w:p>
        </w:tc>
      </w:tr>
      <w:tr w:rsidR="0015587C" w14:paraId="6906627B" w14:textId="77777777" w:rsidTr="00013402">
        <w:trPr>
          <w:trHeight w:val="378"/>
          <w:ins w:id="385" w:author="Ricardo Pena" w:date="2020-04-16T02:29:00Z"/>
        </w:trPr>
        <w:tc>
          <w:tcPr>
            <w:tcW w:w="2290" w:type="dxa"/>
          </w:tcPr>
          <w:p w14:paraId="7CCE5354" w14:textId="69FFC486" w:rsidR="0015587C" w:rsidRDefault="0015587C" w:rsidP="0015587C">
            <w:pPr>
              <w:jc w:val="center"/>
              <w:rPr>
                <w:ins w:id="386" w:author="Ricardo Pena" w:date="2020-04-16T02:29:00Z"/>
              </w:rPr>
            </w:pPr>
            <w:ins w:id="387" w:author="Ricardo Pena" w:date="2020-04-16T02:30:00Z">
              <w:r>
                <w:t>3</w:t>
              </w:r>
            </w:ins>
          </w:p>
        </w:tc>
        <w:tc>
          <w:tcPr>
            <w:tcW w:w="5378" w:type="dxa"/>
            <w:shd w:val="clear" w:color="auto" w:fill="auto"/>
          </w:tcPr>
          <w:p w14:paraId="125FBEFF" w14:textId="5C694F9B" w:rsidR="0015587C" w:rsidRDefault="0015587C" w:rsidP="0015587C">
            <w:pPr>
              <w:jc w:val="center"/>
              <w:rPr>
                <w:ins w:id="388" w:author="Ricardo Pena" w:date="2020-04-16T02:29:00Z"/>
                <w:b/>
              </w:rPr>
            </w:pPr>
            <w:commentRangeStart w:id="389"/>
            <w:commentRangeStart w:id="390"/>
            <w:ins w:id="391" w:author="Ricardo Pena" w:date="2020-04-16T02:30:00Z">
              <w:r>
                <w:rPr>
                  <w:b/>
                </w:rPr>
                <w:t>Test functionality of INSERT edit feature</w:t>
              </w:r>
            </w:ins>
            <w:commentRangeEnd w:id="389"/>
            <w:r w:rsidR="008E0091">
              <w:rPr>
                <w:rStyle w:val="CommentReference"/>
              </w:rPr>
              <w:commentReference w:id="389"/>
            </w:r>
            <w:commentRangeEnd w:id="390"/>
            <w:r w:rsidR="00D93A42">
              <w:rPr>
                <w:rStyle w:val="CommentReference"/>
              </w:rPr>
              <w:commentReference w:id="390"/>
            </w:r>
          </w:p>
        </w:tc>
        <w:tc>
          <w:tcPr>
            <w:tcW w:w="1638" w:type="dxa"/>
            <w:shd w:val="clear" w:color="auto" w:fill="auto"/>
          </w:tcPr>
          <w:p w14:paraId="7E2EEB50" w14:textId="5BEAD8EF" w:rsidR="0015587C" w:rsidRDefault="0015587C" w:rsidP="0015587C">
            <w:pPr>
              <w:jc w:val="center"/>
              <w:rPr>
                <w:ins w:id="392" w:author="Ricardo Pena" w:date="2020-04-16T02:29:00Z"/>
                <w:b/>
              </w:rPr>
            </w:pPr>
            <w:ins w:id="393" w:author="Ricardo Pena" w:date="2020-04-16T02:30:00Z">
              <w:r>
                <w:rPr>
                  <w:b/>
                </w:rPr>
                <w:t>5</w:t>
              </w:r>
            </w:ins>
          </w:p>
        </w:tc>
      </w:tr>
      <w:tr w:rsidR="003E16C9" w14:paraId="6351A936" w14:textId="77777777" w:rsidTr="00013402">
        <w:trPr>
          <w:trHeight w:val="378"/>
        </w:trPr>
        <w:tc>
          <w:tcPr>
            <w:tcW w:w="2290" w:type="dxa"/>
          </w:tcPr>
          <w:p w14:paraId="159A313B" w14:textId="4F1FCD24" w:rsidR="003E16C9" w:rsidRDefault="0015587C" w:rsidP="003E16C9">
            <w:pPr>
              <w:jc w:val="center"/>
            </w:pPr>
            <w:ins w:id="394" w:author="Ricardo Pena" w:date="2020-04-16T02:30:00Z">
              <w:r>
                <w:t>4</w:t>
              </w:r>
            </w:ins>
            <w:del w:id="395" w:author="Ricardo Pena" w:date="2020-04-16T02:30:00Z">
              <w:r w:rsidR="003E16C9" w:rsidDel="0015587C">
                <w:delText>2</w:delText>
              </w:r>
            </w:del>
          </w:p>
        </w:tc>
        <w:tc>
          <w:tcPr>
            <w:tcW w:w="5378" w:type="dxa"/>
            <w:shd w:val="clear" w:color="auto" w:fill="auto"/>
          </w:tcPr>
          <w:p w14:paraId="575F68C4" w14:textId="03194B09" w:rsidR="003E16C9" w:rsidRDefault="003E16C9" w:rsidP="003E16C9">
            <w:pPr>
              <w:jc w:val="center"/>
              <w:rPr>
                <w:b/>
              </w:rPr>
            </w:pPr>
            <w:r>
              <w:rPr>
                <w:b/>
              </w:rPr>
              <w:t xml:space="preserve">Test functionality of </w:t>
            </w:r>
            <w:r w:rsidR="001338CC">
              <w:rPr>
                <w:b/>
              </w:rPr>
              <w:t>DELETE</w:t>
            </w:r>
            <w:r>
              <w:rPr>
                <w:b/>
              </w:rPr>
              <w:t xml:space="preserve"> edit feature</w:t>
            </w:r>
          </w:p>
        </w:tc>
        <w:tc>
          <w:tcPr>
            <w:tcW w:w="1638" w:type="dxa"/>
            <w:shd w:val="clear" w:color="auto" w:fill="auto"/>
          </w:tcPr>
          <w:p w14:paraId="02431A39" w14:textId="29EC2384" w:rsidR="003E16C9" w:rsidRDefault="006A7AE6" w:rsidP="003E16C9">
            <w:pPr>
              <w:jc w:val="center"/>
              <w:rPr>
                <w:b/>
              </w:rPr>
            </w:pPr>
            <w:r>
              <w:rPr>
                <w:b/>
              </w:rPr>
              <w:t>5</w:t>
            </w:r>
          </w:p>
        </w:tc>
      </w:tr>
      <w:tr w:rsidR="003E16C9" w14:paraId="01B50CC5" w14:textId="77777777" w:rsidTr="00013402">
        <w:trPr>
          <w:trHeight w:val="378"/>
        </w:trPr>
        <w:tc>
          <w:tcPr>
            <w:tcW w:w="2290" w:type="dxa"/>
          </w:tcPr>
          <w:p w14:paraId="5E940A1E" w14:textId="120DC422" w:rsidR="003E16C9" w:rsidRDefault="0015587C" w:rsidP="003E16C9">
            <w:pPr>
              <w:jc w:val="center"/>
            </w:pPr>
            <w:ins w:id="396" w:author="Ricardo Pena" w:date="2020-04-16T02:30:00Z">
              <w:r>
                <w:t>5</w:t>
              </w:r>
            </w:ins>
            <w:del w:id="397" w:author="Ricardo Pena" w:date="2020-04-16T02:30:00Z">
              <w:r w:rsidR="003E16C9" w:rsidDel="0015587C">
                <w:delText>3</w:delText>
              </w:r>
            </w:del>
          </w:p>
        </w:tc>
        <w:tc>
          <w:tcPr>
            <w:tcW w:w="5378" w:type="dxa"/>
            <w:shd w:val="clear" w:color="auto" w:fill="auto"/>
          </w:tcPr>
          <w:p w14:paraId="7054FE8E" w14:textId="6F1C9451" w:rsidR="003E16C9" w:rsidRDefault="003E16C9" w:rsidP="003E16C9">
            <w:pPr>
              <w:jc w:val="center"/>
              <w:rPr>
                <w:b/>
              </w:rPr>
            </w:pPr>
            <w:r>
              <w:rPr>
                <w:b/>
              </w:rPr>
              <w:t xml:space="preserve">Test functionality of </w:t>
            </w:r>
            <w:r w:rsidR="001338CC">
              <w:rPr>
                <w:b/>
              </w:rPr>
              <w:t>UNDO</w:t>
            </w:r>
            <w:r>
              <w:rPr>
                <w:b/>
              </w:rPr>
              <w:t xml:space="preserve"> edit feature</w:t>
            </w:r>
          </w:p>
        </w:tc>
        <w:tc>
          <w:tcPr>
            <w:tcW w:w="1638" w:type="dxa"/>
            <w:shd w:val="clear" w:color="auto" w:fill="auto"/>
          </w:tcPr>
          <w:p w14:paraId="07B68FBD" w14:textId="12302B68" w:rsidR="003E16C9" w:rsidRDefault="005730AC" w:rsidP="003E16C9">
            <w:pPr>
              <w:jc w:val="center"/>
              <w:rPr>
                <w:b/>
              </w:rPr>
            </w:pPr>
            <w:ins w:id="398" w:author="Ricardo Pena" w:date="2020-04-16T15:47:00Z">
              <w:r>
                <w:rPr>
                  <w:b/>
                </w:rPr>
                <w:t>5</w:t>
              </w:r>
            </w:ins>
            <w:del w:id="399" w:author="Ricardo Pena" w:date="2020-04-16T02:29:00Z">
              <w:r w:rsidR="006A7AE6" w:rsidDel="0015587C">
                <w:rPr>
                  <w:b/>
                </w:rPr>
                <w:delText>5</w:delText>
              </w:r>
            </w:del>
          </w:p>
        </w:tc>
      </w:tr>
      <w:tr w:rsidR="003E16C9" w14:paraId="76081E44" w14:textId="77777777" w:rsidTr="00013402">
        <w:trPr>
          <w:trHeight w:val="378"/>
        </w:trPr>
        <w:tc>
          <w:tcPr>
            <w:tcW w:w="2290" w:type="dxa"/>
          </w:tcPr>
          <w:p w14:paraId="2BDE46FA" w14:textId="352A0EF7" w:rsidR="003E16C9" w:rsidRDefault="0015587C" w:rsidP="003E16C9">
            <w:pPr>
              <w:jc w:val="center"/>
            </w:pPr>
            <w:commentRangeStart w:id="400"/>
            <w:ins w:id="401" w:author="Ricardo Pena" w:date="2020-04-16T02:30:00Z">
              <w:r>
                <w:t>6</w:t>
              </w:r>
            </w:ins>
            <w:del w:id="402" w:author="Ricardo Pena" w:date="2020-04-16T02:30:00Z">
              <w:r w:rsidR="003E16C9" w:rsidDel="0015587C">
                <w:delText>4</w:delText>
              </w:r>
            </w:del>
            <w:commentRangeEnd w:id="400"/>
            <w:r w:rsidR="009D5A8F">
              <w:rPr>
                <w:rStyle w:val="CommentReference"/>
              </w:rPr>
              <w:commentReference w:id="400"/>
            </w:r>
          </w:p>
        </w:tc>
        <w:tc>
          <w:tcPr>
            <w:tcW w:w="5378" w:type="dxa"/>
            <w:shd w:val="clear" w:color="auto" w:fill="auto"/>
          </w:tcPr>
          <w:p w14:paraId="09559F58" w14:textId="35873CFC" w:rsidR="003E16C9" w:rsidRDefault="003E16C9" w:rsidP="003E16C9">
            <w:pPr>
              <w:jc w:val="center"/>
              <w:rPr>
                <w:b/>
              </w:rPr>
            </w:pPr>
            <w:r>
              <w:rPr>
                <w:b/>
              </w:rPr>
              <w:t xml:space="preserve">Test functionality of </w:t>
            </w:r>
            <w:r w:rsidR="001338CC">
              <w:rPr>
                <w:b/>
              </w:rPr>
              <w:t>COPY/PASTE</w:t>
            </w:r>
            <w:r>
              <w:rPr>
                <w:b/>
              </w:rPr>
              <w:t xml:space="preserve"> edit feature</w:t>
            </w:r>
          </w:p>
        </w:tc>
        <w:tc>
          <w:tcPr>
            <w:tcW w:w="1638" w:type="dxa"/>
            <w:shd w:val="clear" w:color="auto" w:fill="auto"/>
          </w:tcPr>
          <w:p w14:paraId="34CEA120" w14:textId="0C3CC4B5" w:rsidR="003E16C9" w:rsidRDefault="005730AC" w:rsidP="003E16C9">
            <w:pPr>
              <w:jc w:val="center"/>
              <w:rPr>
                <w:b/>
              </w:rPr>
            </w:pPr>
            <w:ins w:id="403" w:author="Ricardo Pena" w:date="2020-04-16T15:47:00Z">
              <w:r>
                <w:rPr>
                  <w:b/>
                </w:rPr>
                <w:t>5</w:t>
              </w:r>
            </w:ins>
            <w:del w:id="404" w:author="Ricardo Pena" w:date="2020-04-16T02:29:00Z">
              <w:r w:rsidR="006A7AE6" w:rsidDel="0015587C">
                <w:rPr>
                  <w:b/>
                </w:rPr>
                <w:delText>5</w:delText>
              </w:r>
            </w:del>
          </w:p>
        </w:tc>
      </w:tr>
      <w:tr w:rsidR="003E16C9" w:rsidDel="0015587C" w14:paraId="6FE5B09E" w14:textId="701736F7" w:rsidTr="00013402">
        <w:trPr>
          <w:trHeight w:val="378"/>
          <w:del w:id="405" w:author="Ricardo Pena" w:date="2020-04-16T02:30:00Z"/>
        </w:trPr>
        <w:tc>
          <w:tcPr>
            <w:tcW w:w="2290" w:type="dxa"/>
          </w:tcPr>
          <w:p w14:paraId="33C8A053" w14:textId="1C697C3E" w:rsidR="003E16C9" w:rsidDel="0015587C" w:rsidRDefault="003E16C9" w:rsidP="003E16C9">
            <w:pPr>
              <w:jc w:val="center"/>
              <w:rPr>
                <w:del w:id="406" w:author="Ricardo Pena" w:date="2020-04-16T02:30:00Z"/>
              </w:rPr>
            </w:pPr>
            <w:del w:id="407" w:author="Ricardo Pena" w:date="2020-04-16T02:30:00Z">
              <w:r w:rsidDel="0015587C">
                <w:delText>5</w:delText>
              </w:r>
            </w:del>
          </w:p>
        </w:tc>
        <w:tc>
          <w:tcPr>
            <w:tcW w:w="5378" w:type="dxa"/>
            <w:shd w:val="clear" w:color="auto" w:fill="auto"/>
          </w:tcPr>
          <w:p w14:paraId="32BB51CA" w14:textId="744CE325" w:rsidR="003E16C9" w:rsidDel="0015587C" w:rsidRDefault="003E16C9" w:rsidP="003E16C9">
            <w:pPr>
              <w:jc w:val="center"/>
              <w:rPr>
                <w:del w:id="408" w:author="Ricardo Pena" w:date="2020-04-16T02:30:00Z"/>
                <w:b/>
              </w:rPr>
            </w:pPr>
            <w:del w:id="409" w:author="Ricardo Pena" w:date="2020-04-16T02:30:00Z">
              <w:r w:rsidDel="0015587C">
                <w:rPr>
                  <w:b/>
                </w:rPr>
                <w:delText>Test</w:delText>
              </w:r>
              <w:r w:rsidR="001338CC" w:rsidDel="0015587C">
                <w:rPr>
                  <w:b/>
                </w:rPr>
                <w:delText xml:space="preserve"> for glitch found in the header row space</w:delText>
              </w:r>
            </w:del>
          </w:p>
        </w:tc>
        <w:tc>
          <w:tcPr>
            <w:tcW w:w="1638" w:type="dxa"/>
            <w:shd w:val="clear" w:color="auto" w:fill="auto"/>
          </w:tcPr>
          <w:p w14:paraId="573D90B7" w14:textId="2350DC11" w:rsidR="003E16C9" w:rsidDel="0015587C" w:rsidRDefault="006A7AE6" w:rsidP="003E16C9">
            <w:pPr>
              <w:jc w:val="center"/>
              <w:rPr>
                <w:del w:id="410" w:author="Ricardo Pena" w:date="2020-04-16T02:30:00Z"/>
                <w:b/>
              </w:rPr>
            </w:pPr>
            <w:del w:id="411" w:author="Ricardo Pena" w:date="2020-04-16T02:30:00Z">
              <w:r w:rsidDel="0015587C">
                <w:rPr>
                  <w:b/>
                </w:rPr>
                <w:delText>5</w:delText>
              </w:r>
            </w:del>
          </w:p>
        </w:tc>
      </w:tr>
    </w:tbl>
    <w:p w14:paraId="4ED578C6" w14:textId="77777777" w:rsidR="009069AE" w:rsidRDefault="009069AE" w:rsidP="009069AE"/>
    <w:p w14:paraId="6E8733F2" w14:textId="03529318" w:rsidR="009069AE" w:rsidRDefault="009069AE" w:rsidP="009069AE">
      <w:pPr>
        <w:rPr>
          <w:ins w:id="412" w:author="Javier Soon" w:date="2020-04-20T23:31:00Z"/>
        </w:rPr>
      </w:pPr>
    </w:p>
    <w:p w14:paraId="11E1BBBD" w14:textId="1BEC0819" w:rsidR="00827D8A" w:rsidRPr="00827D8A" w:rsidRDefault="00827D8A" w:rsidP="00827D8A">
      <w:pPr>
        <w:rPr>
          <w:ins w:id="413" w:author="Javier Soon" w:date="2020-04-20T23:31:00Z"/>
          <w:rPrChange w:id="414" w:author="Javier Soon" w:date="2020-04-20T23:31:00Z">
            <w:rPr>
              <w:ins w:id="415" w:author="Javier Soon" w:date="2020-04-20T23:31:00Z"/>
            </w:rPr>
          </w:rPrChange>
        </w:rPr>
        <w:pPrChange w:id="416" w:author="Javier Soon" w:date="2020-04-20T23:31:00Z">
          <w:pPr/>
        </w:pPrChange>
      </w:pPr>
    </w:p>
    <w:p w14:paraId="48FF67AC" w14:textId="0938FAFE" w:rsidR="00827D8A" w:rsidRPr="00827D8A" w:rsidRDefault="00827D8A" w:rsidP="00827D8A">
      <w:pPr>
        <w:rPr>
          <w:ins w:id="417" w:author="Javier Soon" w:date="2020-04-20T23:31:00Z"/>
          <w:rPrChange w:id="418" w:author="Javier Soon" w:date="2020-04-20T23:31:00Z">
            <w:rPr>
              <w:ins w:id="419" w:author="Javier Soon" w:date="2020-04-20T23:31:00Z"/>
            </w:rPr>
          </w:rPrChange>
        </w:rPr>
        <w:pPrChange w:id="420" w:author="Javier Soon" w:date="2020-04-20T23:31:00Z">
          <w:pPr/>
        </w:pPrChange>
      </w:pPr>
    </w:p>
    <w:p w14:paraId="6A019D04" w14:textId="5AF18BE0" w:rsidR="00827D8A" w:rsidRPr="00827D8A" w:rsidRDefault="00827D8A" w:rsidP="00827D8A">
      <w:pPr>
        <w:rPr>
          <w:ins w:id="421" w:author="Javier Soon" w:date="2020-04-20T23:31:00Z"/>
          <w:rPrChange w:id="422" w:author="Javier Soon" w:date="2020-04-20T23:31:00Z">
            <w:rPr>
              <w:ins w:id="423" w:author="Javier Soon" w:date="2020-04-20T23:31:00Z"/>
            </w:rPr>
          </w:rPrChange>
        </w:rPr>
        <w:pPrChange w:id="424" w:author="Javier Soon" w:date="2020-04-20T23:31:00Z">
          <w:pPr/>
        </w:pPrChange>
      </w:pPr>
    </w:p>
    <w:p w14:paraId="7F900004" w14:textId="525D8C05" w:rsidR="00827D8A" w:rsidRPr="00827D8A" w:rsidRDefault="00827D8A" w:rsidP="00827D8A">
      <w:pPr>
        <w:rPr>
          <w:ins w:id="425" w:author="Javier Soon" w:date="2020-04-20T23:31:00Z"/>
          <w:rPrChange w:id="426" w:author="Javier Soon" w:date="2020-04-20T23:31:00Z">
            <w:rPr>
              <w:ins w:id="427" w:author="Javier Soon" w:date="2020-04-20T23:31:00Z"/>
            </w:rPr>
          </w:rPrChange>
        </w:rPr>
        <w:pPrChange w:id="428" w:author="Javier Soon" w:date="2020-04-20T23:31:00Z">
          <w:pPr/>
        </w:pPrChange>
      </w:pPr>
    </w:p>
    <w:p w14:paraId="69D16B50" w14:textId="220ED18D" w:rsidR="00827D8A" w:rsidRPr="00827D8A" w:rsidRDefault="00827D8A" w:rsidP="00827D8A">
      <w:pPr>
        <w:rPr>
          <w:ins w:id="429" w:author="Javier Soon" w:date="2020-04-20T23:31:00Z"/>
          <w:rPrChange w:id="430" w:author="Javier Soon" w:date="2020-04-20T23:31:00Z">
            <w:rPr>
              <w:ins w:id="431" w:author="Javier Soon" w:date="2020-04-20T23:31:00Z"/>
            </w:rPr>
          </w:rPrChange>
        </w:rPr>
        <w:pPrChange w:id="432" w:author="Javier Soon" w:date="2020-04-20T23:31:00Z">
          <w:pPr/>
        </w:pPrChange>
      </w:pPr>
    </w:p>
    <w:p w14:paraId="2D89E0DF" w14:textId="1D848BE7" w:rsidR="00827D8A" w:rsidRDefault="00827D8A" w:rsidP="00827D8A">
      <w:pPr>
        <w:rPr>
          <w:ins w:id="433" w:author="Javier Soon" w:date="2020-04-20T23:31:00Z"/>
        </w:rPr>
      </w:pPr>
    </w:p>
    <w:p w14:paraId="00F7DBF0" w14:textId="3FBD3073" w:rsidR="00827D8A" w:rsidRDefault="00827D8A" w:rsidP="00827D8A">
      <w:pPr>
        <w:rPr>
          <w:ins w:id="434" w:author="Javier Soon" w:date="2020-04-20T23:31:00Z"/>
        </w:rPr>
      </w:pPr>
    </w:p>
    <w:p w14:paraId="57F87056" w14:textId="70FA8043" w:rsidR="00827D8A" w:rsidRPr="00827D8A" w:rsidRDefault="00827D8A" w:rsidP="00827D8A">
      <w:pPr>
        <w:tabs>
          <w:tab w:val="left" w:pos="7200"/>
        </w:tabs>
        <w:pPrChange w:id="435" w:author="Javier Soon" w:date="2020-04-20T23:31:00Z">
          <w:pPr/>
        </w:pPrChange>
      </w:pPr>
      <w:ins w:id="436" w:author="Javier Soon" w:date="2020-04-20T23:31:00Z">
        <w:r>
          <w:tab/>
        </w:r>
        <w:commentRangeStart w:id="437"/>
        <w:commentRangeEnd w:id="437"/>
        <w:r>
          <w:rPr>
            <w:rStyle w:val="CommentReference"/>
          </w:rPr>
          <w:commentReference w:id="437"/>
        </w:r>
      </w:ins>
    </w:p>
    <w:p w14:paraId="53E0B9F5" w14:textId="30F8E021" w:rsidR="009069AE" w:rsidDel="00F55798" w:rsidRDefault="009069AE" w:rsidP="009069AE">
      <w:pPr>
        <w:rPr>
          <w:del w:id="438" w:author="Ricardo Pena" w:date="2020-04-16T15:25:00Z"/>
        </w:rPr>
      </w:pPr>
      <w:bookmarkStart w:id="439" w:name="_Toc37943542"/>
      <w:bookmarkEnd w:id="439"/>
    </w:p>
    <w:p w14:paraId="6F4ACD55" w14:textId="56BB1BB7" w:rsidR="009069AE" w:rsidRPr="00130598" w:rsidDel="00F55798" w:rsidRDefault="009069AE" w:rsidP="009069AE">
      <w:pPr>
        <w:pStyle w:val="ListBullet"/>
        <w:numPr>
          <w:ilvl w:val="0"/>
          <w:numId w:val="0"/>
        </w:numPr>
        <w:ind w:left="576" w:hanging="360"/>
        <w:rPr>
          <w:del w:id="440" w:author="Ricardo Pena" w:date="2020-04-16T15:25:00Z"/>
        </w:rPr>
      </w:pPr>
      <w:bookmarkStart w:id="441" w:name="_Toc37943543"/>
      <w:bookmarkEnd w:id="441"/>
    </w:p>
    <w:p w14:paraId="23B43436" w14:textId="6323317E" w:rsidR="009069AE" w:rsidDel="00F55798" w:rsidRDefault="009069AE">
      <w:pPr>
        <w:pStyle w:val="ListBullet"/>
        <w:numPr>
          <w:ilvl w:val="0"/>
          <w:numId w:val="0"/>
        </w:numPr>
        <w:ind w:left="576" w:hanging="360"/>
        <w:rPr>
          <w:del w:id="442" w:author="Ricardo Pena" w:date="2020-04-16T15:25:00Z"/>
        </w:rPr>
      </w:pPr>
      <w:bookmarkStart w:id="443" w:name="_Toc37943544"/>
      <w:bookmarkEnd w:id="443"/>
    </w:p>
    <w:p w14:paraId="5343B8AF" w14:textId="115BBEEA" w:rsidR="00941D93" w:rsidRDefault="00941D93">
      <w:pPr>
        <w:pStyle w:val="Heading1"/>
      </w:pPr>
      <w:bookmarkStart w:id="444" w:name="_Toc37943545"/>
      <w:r>
        <w:lastRenderedPageBreak/>
        <w:t xml:space="preserve">Test </w:t>
      </w:r>
      <w:r w:rsidR="003E16C9">
        <w:t>1</w:t>
      </w:r>
      <w:r w:rsidR="00227075">
        <w:t>-5</w:t>
      </w:r>
      <w:bookmarkEnd w:id="444"/>
    </w:p>
    <w:p w14:paraId="7DB1DB04" w14:textId="47F1A85C" w:rsidR="00E90D66" w:rsidRDefault="00E90D66" w:rsidP="00E90D66">
      <w:pPr>
        <w:spacing w:before="120"/>
      </w:pPr>
      <w:r>
        <w:t>This section outlines the setup and steps needed to complete the test cases highlighted in the previous section.</w:t>
      </w:r>
    </w:p>
    <w:p w14:paraId="42B093A9" w14:textId="7A180DBF" w:rsidR="009B1896" w:rsidRDefault="00E90D66" w:rsidP="009B1896">
      <w:pPr>
        <w:spacing w:before="120"/>
        <w:rPr>
          <w:ins w:id="445" w:author="Ricardo Pena" w:date="2020-04-14T21:01:00Z"/>
        </w:rPr>
      </w:pPr>
      <w:del w:id="446" w:author="Ricardo Pena" w:date="2020-04-14T21:01:00Z">
        <w:r w:rsidDel="009B1896">
          <w:delText>Each of the tests will be performed one time for each of the table values provided along with this test plan. This will yield a total of three evaluations per test case. Any abnormal behavior should be noted in the comment section for each step or in the concluding remarks.</w:delText>
        </w:r>
      </w:del>
      <w:ins w:id="447" w:author="Ricardo Pena" w:date="2020-04-14T21:01:00Z">
        <w:r w:rsidR="009B1896">
          <w:t>Each of the tests will be performed in the order denoted. Any abnormal behavior should be noted in the comment section for each step or in the concluding remarks.</w:t>
        </w:r>
      </w:ins>
    </w:p>
    <w:p w14:paraId="0B1D9908" w14:textId="77777777" w:rsidR="009B1896" w:rsidRDefault="009B1896" w:rsidP="009B1896">
      <w:pPr>
        <w:spacing w:before="120"/>
        <w:rPr>
          <w:ins w:id="448" w:author="Ricardo Pena" w:date="2020-04-14T21:01:00Z"/>
        </w:rPr>
      </w:pPr>
      <w:ins w:id="449" w:author="Ricardo Pena" w:date="2020-04-14T21:01:00Z">
        <w:r>
          <w:t xml:space="preserve">Some tests are grouped together, since they follow the same procedure but operate on multiple data. For these special cases, an explanation is provided in the “Test Approach” Section of the test procedure. </w:t>
        </w:r>
      </w:ins>
    </w:p>
    <w:p w14:paraId="7204F179" w14:textId="40C709A4" w:rsidR="009B1896" w:rsidDel="009B1896" w:rsidRDefault="009B1896" w:rsidP="00E90D66">
      <w:pPr>
        <w:spacing w:before="120"/>
        <w:rPr>
          <w:del w:id="450" w:author="Ricardo Pena" w:date="2020-04-14T21:04:00Z"/>
        </w:rPr>
      </w:pPr>
    </w:p>
    <w:p w14:paraId="2E97A0C9" w14:textId="7A1E4F16" w:rsidR="00526DF6" w:rsidRDefault="00526DF6" w:rsidP="00E90D66">
      <w:pPr>
        <w:spacing w:before="120"/>
      </w:pPr>
      <w:del w:id="451" w:author="Ricardo Pena" w:date="2020-04-16T13:52:00Z">
        <w:r w:rsidDel="00DB7E90">
          <w:delText>Section 5.0</w:delText>
        </w:r>
      </w:del>
      <w:ins w:id="452" w:author="Ricardo Pena" w:date="2020-04-16T14:16:00Z">
        <w:r w:rsidR="00E62AFC">
          <w:t xml:space="preserve">The </w:t>
        </w:r>
      </w:ins>
      <w:ins w:id="453" w:author="Ricardo Pena" w:date="2020-04-16T13:52:00Z">
        <w:r w:rsidR="00DB7E90">
          <w:t>Appendix (Section 8.0)</w:t>
        </w:r>
      </w:ins>
      <w:ins w:id="454" w:author="Ricardo Pena" w:date="2020-04-16T14:15:00Z">
        <w:r w:rsidR="00E62AFC">
          <w:t xml:space="preserve"> </w:t>
        </w:r>
      </w:ins>
      <w:ins w:id="455" w:author="Ricardo Pena" w:date="2020-04-16T14:16:00Z">
        <w:r w:rsidR="00E62AFC">
          <w:t>provides guidance and a</w:t>
        </w:r>
      </w:ins>
      <w:ins w:id="456" w:author="Ricardo Pena" w:date="2020-04-16T14:15:00Z">
        <w:r w:rsidR="00E62AFC">
          <w:t xml:space="preserve"> general layout of the program window, as well as provides a</w:t>
        </w:r>
      </w:ins>
      <w:r>
        <w:t xml:space="preserve"> list</w:t>
      </w:r>
      <w:ins w:id="457" w:author="Ricardo Pena" w:date="2020-04-16T14:15:00Z">
        <w:r w:rsidR="00E62AFC">
          <w:t xml:space="preserve"> of</w:t>
        </w:r>
      </w:ins>
      <w:del w:id="458" w:author="Ricardo Pena" w:date="2020-04-16T14:15:00Z">
        <w:r w:rsidDel="00E62AFC">
          <w:delText>s</w:delText>
        </w:r>
      </w:del>
      <w:r>
        <w:t xml:space="preserve"> some shortcut keys which may be used to perform certain operations with more ease. Use of these tools is completely optional and to the discretion of the test personnel. </w:t>
      </w:r>
    </w:p>
    <w:p w14:paraId="6D8D953A" w14:textId="2C01C6C5" w:rsidR="00941D93" w:rsidRDefault="00B34944" w:rsidP="00B34944">
      <w:pPr>
        <w:pStyle w:val="Heading2"/>
      </w:pPr>
      <w:bookmarkStart w:id="459" w:name="_Toc37943546"/>
      <w:r>
        <w:t xml:space="preserve">Test </w:t>
      </w:r>
      <w:r w:rsidR="003E16C9">
        <w:t>1</w:t>
      </w:r>
      <w:bookmarkEnd w:id="459"/>
    </w:p>
    <w:p w14:paraId="6BA2D292" w14:textId="77777777" w:rsidR="00B34944" w:rsidRDefault="00B34944"/>
    <w:p w14:paraId="607518A8" w14:textId="2AA151E3" w:rsidR="00941D93" w:rsidRPr="00B34944" w:rsidRDefault="00941D93">
      <w:r w:rsidRPr="00B34944">
        <w:rPr>
          <w:b/>
          <w:bCs/>
        </w:rPr>
        <w:t xml:space="preserve">Objective: </w:t>
      </w:r>
      <w:r w:rsidR="00D0305C">
        <w:t>This test will identify the independent functionality of the INSERT operation.</w:t>
      </w:r>
    </w:p>
    <w:p w14:paraId="645A8448" w14:textId="4EEDE913" w:rsidR="00941D93" w:rsidRDefault="00941D93" w:rsidP="00D0305C">
      <w:r w:rsidRPr="00B34944">
        <w:rPr>
          <w:b/>
          <w:bCs/>
        </w:rPr>
        <w:t>Notes:</w:t>
      </w:r>
      <w:r w:rsidRPr="00B34944">
        <w:t xml:space="preserve"> </w:t>
      </w:r>
      <w:ins w:id="460" w:author="Ricardo Pena" w:date="2020-04-16T13:54:00Z">
        <w:r w:rsidR="00DB7E90">
          <w:t>See Appendix (Section 8.0) on general setup</w:t>
        </w:r>
        <w:r w:rsidR="00DB7E90" w:rsidDel="00DB7E90">
          <w:t xml:space="preserve"> </w:t>
        </w:r>
        <w:r w:rsidR="00DB7E90">
          <w:t>before starting the test.</w:t>
        </w:r>
      </w:ins>
      <w:del w:id="461" w:author="Ricardo Pena" w:date="2020-04-16T13:53:00Z">
        <w:r w:rsidR="00D0305C" w:rsidDel="00DB7E90">
          <w:delText>All test cases shall be performed independently of the results of the other test cases.</w:delText>
        </w:r>
      </w:del>
    </w:p>
    <w:p w14:paraId="10BE84FC" w14:textId="77777777" w:rsidR="00D0305C" w:rsidRDefault="00D0305C" w:rsidP="00D0305C"/>
    <w:p w14:paraId="0AB23B6B" w14:textId="3498C8C2" w:rsidR="00D0305C" w:rsidRDefault="00D0305C" w:rsidP="00D0305C">
      <w:pPr>
        <w:sectPr w:rsidR="00D0305C" w:rsidSect="00E97A39">
          <w:headerReference w:type="default" r:id="rId14"/>
          <w:footerReference w:type="default" r:id="rId15"/>
          <w:type w:val="continuous"/>
          <w:pgSz w:w="12240" w:h="15840" w:code="1"/>
          <w:pgMar w:top="1440" w:right="1440" w:bottom="1440" w:left="1800" w:header="720" w:footer="720" w:gutter="0"/>
          <w:pgNumType w:start="1"/>
          <w:cols w:space="720"/>
        </w:sectPr>
      </w:pPr>
    </w:p>
    <w:p w14:paraId="729E3B01"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941D93" w14:paraId="3CCCF696" w14:textId="77777777" w:rsidTr="00DE111F">
        <w:trPr>
          <w:cantSplit/>
          <w:trHeight w:val="300"/>
        </w:trPr>
        <w:tc>
          <w:tcPr>
            <w:tcW w:w="4507" w:type="dxa"/>
            <w:gridSpan w:val="4"/>
          </w:tcPr>
          <w:p w14:paraId="3B4A8BFA" w14:textId="64D4BF1F" w:rsidR="00941D93" w:rsidRDefault="00941D93">
            <w:r>
              <w:t xml:space="preserve">Test No.: </w:t>
            </w:r>
            <w:ins w:id="473" w:author="Ricardo Pena" w:date="2020-04-16T02:17:00Z">
              <w:r w:rsidR="00357D63">
                <w:t>1</w:t>
              </w:r>
            </w:ins>
            <w:del w:id="474" w:author="Ricardo Pena" w:date="2020-04-16T02:17:00Z">
              <w:r w:rsidR="00D0305C" w:rsidDel="00357D63">
                <w:delText>1</w:delText>
              </w:r>
            </w:del>
            <w:del w:id="475" w:author="Ricardo Pena" w:date="2020-04-16T02:14:00Z">
              <w:r w:rsidR="00D0305C" w:rsidDel="00357D63">
                <w:delText>a-1c</w:delText>
              </w:r>
            </w:del>
          </w:p>
        </w:tc>
        <w:tc>
          <w:tcPr>
            <w:tcW w:w="4483" w:type="dxa"/>
            <w:gridSpan w:val="3"/>
          </w:tcPr>
          <w:p w14:paraId="35E8BDFA" w14:textId="2CDC506E" w:rsidR="00941D93" w:rsidRDefault="00941D93">
            <w:r>
              <w:t xml:space="preserve">Current Status: </w:t>
            </w:r>
            <w:r w:rsidR="00D0305C">
              <w:t>Pending</w:t>
            </w:r>
          </w:p>
        </w:tc>
      </w:tr>
      <w:tr w:rsidR="00941D93" w14:paraId="544C4B96" w14:textId="77777777" w:rsidTr="00DE111F">
        <w:trPr>
          <w:cantSplit/>
          <w:trHeight w:val="300"/>
        </w:trPr>
        <w:tc>
          <w:tcPr>
            <w:tcW w:w="8990" w:type="dxa"/>
            <w:gridSpan w:val="7"/>
          </w:tcPr>
          <w:p w14:paraId="1E1CBF5F" w14:textId="3FA6EFB0" w:rsidR="00941D93" w:rsidRPr="00E47986" w:rsidRDefault="00941D93">
            <w:r w:rsidRPr="00E47986">
              <w:t xml:space="preserve">Test title:  </w:t>
            </w:r>
            <w:r w:rsidR="00DE111F">
              <w:t xml:space="preserve">Test </w:t>
            </w:r>
            <w:r w:rsidR="007E052E">
              <w:t>INSERT operation</w:t>
            </w:r>
          </w:p>
          <w:p w14:paraId="4FE6620C" w14:textId="77777777" w:rsidR="00941D93" w:rsidRPr="00E47986" w:rsidRDefault="00941D93"/>
        </w:tc>
      </w:tr>
      <w:tr w:rsidR="009B1896" w14:paraId="512AF36A" w14:textId="77777777" w:rsidTr="00DE111F">
        <w:trPr>
          <w:cantSplit/>
          <w:trHeight w:val="1070"/>
        </w:trPr>
        <w:tc>
          <w:tcPr>
            <w:tcW w:w="8990" w:type="dxa"/>
            <w:gridSpan w:val="7"/>
          </w:tcPr>
          <w:p w14:paraId="684F3FE2" w14:textId="77777777" w:rsidR="009B1896" w:rsidRDefault="009B1896" w:rsidP="009B1896">
            <w:pPr>
              <w:rPr>
                <w:ins w:id="476" w:author="Ricardo Pena" w:date="2020-04-14T21:03:00Z"/>
              </w:rPr>
            </w:pPr>
            <w:ins w:id="477" w:author="Ricardo Pena" w:date="2020-04-14T21:03:00Z">
              <w:r w:rsidRPr="00E47986">
                <w:t xml:space="preserve">Testing approach: </w:t>
              </w:r>
            </w:ins>
          </w:p>
          <w:p w14:paraId="4352BCF5" w14:textId="06169C66" w:rsidR="009B1896" w:rsidRDefault="009B1896" w:rsidP="009B1896">
            <w:pPr>
              <w:rPr>
                <w:ins w:id="478" w:author="Ricardo Pena" w:date="2020-04-14T21:03:00Z"/>
              </w:rPr>
            </w:pPr>
            <w:ins w:id="479" w:author="Ricardo Pena" w:date="2020-04-14T21:03:00Z">
              <w:r>
                <w:t xml:space="preserve">The test shall be performed </w:t>
              </w:r>
            </w:ins>
            <w:ins w:id="480" w:author="Ricardo Pena" w:date="2020-04-16T02:17:00Z">
              <w:r w:rsidR="00357D63">
                <w:t xml:space="preserve">in </w:t>
              </w:r>
            </w:ins>
            <w:ins w:id="481" w:author="Ricardo Pena" w:date="2020-04-14T21:03:00Z">
              <w:r>
                <w:t>an empty table</w:t>
              </w:r>
            </w:ins>
            <w:ins w:id="482" w:author="Ricardo Pena" w:date="2020-04-16T02:17:00Z">
              <w:r w:rsidR="00357D63">
                <w:t>.</w:t>
              </w:r>
            </w:ins>
            <w:ins w:id="483" w:author="Ricardo Pena" w:date="2020-04-16T13:56:00Z">
              <w:r w:rsidR="00DB7E90">
                <w:t xml:space="preserve"> This w</w:t>
              </w:r>
            </w:ins>
            <w:ins w:id="484" w:author="Ricardo Pena" w:date="2020-04-16T13:57:00Z">
              <w:r w:rsidR="00DB7E90">
                <w:t>ill test the functionality when no other values or rows are present on the table. This will confirm the consistent functionality of the operation.</w:t>
              </w:r>
            </w:ins>
          </w:p>
          <w:p w14:paraId="5827E682" w14:textId="77777777" w:rsidR="009B1896" w:rsidRDefault="009B1896" w:rsidP="009B1896">
            <w:pPr>
              <w:rPr>
                <w:ins w:id="485" w:author="Ricardo Pena" w:date="2020-04-14T21:03:00Z"/>
              </w:rPr>
            </w:pPr>
          </w:p>
          <w:p w14:paraId="0DC2EB76" w14:textId="772E9544" w:rsidR="009B1896" w:rsidRDefault="009B1896" w:rsidP="009B1896">
            <w:pPr>
              <w:rPr>
                <w:ins w:id="486" w:author="Ricardo Pena" w:date="2020-04-14T21:03:00Z"/>
              </w:rPr>
            </w:pPr>
            <w:commentRangeStart w:id="487"/>
            <w:ins w:id="488" w:author="Ricardo Pena" w:date="2020-04-14T21:03:00Z">
              <w:r>
                <w:t xml:space="preserve">1a: </w:t>
              </w:r>
            </w:ins>
            <w:commentRangeStart w:id="489"/>
            <w:ins w:id="490" w:author="Ricardo Pena" w:date="2020-04-15T01:00:00Z">
              <w:r>
                <w:t>BIG_TABLE</w:t>
              </w:r>
            </w:ins>
            <w:commentRangeEnd w:id="489"/>
            <w:r w:rsidR="00130AFE">
              <w:rPr>
                <w:rStyle w:val="CommentReference"/>
              </w:rPr>
              <w:commentReference w:id="489"/>
            </w:r>
          </w:p>
          <w:p w14:paraId="27EE177C" w14:textId="09CFC65E" w:rsidR="009B1896" w:rsidDel="006355BE" w:rsidRDefault="009B1896" w:rsidP="009B1896">
            <w:pPr>
              <w:rPr>
                <w:del w:id="491" w:author="Ricardo Pena" w:date="2020-04-14T21:03:00Z"/>
              </w:rPr>
            </w:pPr>
            <w:ins w:id="492" w:author="Ricardo Pena" w:date="2020-04-14T21:03:00Z">
              <w:r>
                <w:t>1b: TEST_DB_TYPE_TABLE</w:t>
              </w:r>
            </w:ins>
            <w:commentRangeEnd w:id="487"/>
            <w:r w:rsidR="00130AFE">
              <w:rPr>
                <w:rStyle w:val="CommentReference"/>
              </w:rPr>
              <w:commentReference w:id="487"/>
            </w:r>
            <w:del w:id="493" w:author="Ricardo Pena" w:date="2020-04-14T21:03:00Z">
              <w:r w:rsidRPr="00E47986" w:rsidDel="006355BE">
                <w:delText xml:space="preserve">Testing approach: </w:delText>
              </w:r>
              <w:r w:rsidDel="006355BE">
                <w:delText>Open the tables in the following order and perform the steps below.</w:delText>
              </w:r>
            </w:del>
          </w:p>
          <w:p w14:paraId="3BB80DEE" w14:textId="151E1F02" w:rsidR="009B1896" w:rsidDel="006355BE" w:rsidRDefault="009B1896" w:rsidP="009B1896">
            <w:pPr>
              <w:rPr>
                <w:del w:id="494" w:author="Ricardo Pena" w:date="2020-04-14T21:03:00Z"/>
              </w:rPr>
            </w:pPr>
          </w:p>
          <w:p w14:paraId="769D9B24" w14:textId="529E4DCC" w:rsidR="009B1896" w:rsidDel="006355BE" w:rsidRDefault="009B1896" w:rsidP="009B1896">
            <w:pPr>
              <w:rPr>
                <w:del w:id="495" w:author="Ricardo Pena" w:date="2020-04-14T21:03:00Z"/>
              </w:rPr>
            </w:pPr>
            <w:del w:id="496" w:author="Ricardo Pena" w:date="2020-04-14T21:03:00Z">
              <w:r w:rsidDel="006355BE">
                <w:delText>1a: TEST_DB</w:delText>
              </w:r>
            </w:del>
          </w:p>
          <w:p w14:paraId="544C4396" w14:textId="3EA2BFE6" w:rsidR="009B1896" w:rsidDel="006355BE" w:rsidRDefault="009B1896" w:rsidP="009B1896">
            <w:pPr>
              <w:rPr>
                <w:del w:id="497" w:author="Ricardo Pena" w:date="2020-04-14T21:03:00Z"/>
              </w:rPr>
            </w:pPr>
            <w:del w:id="498" w:author="Ricardo Pena" w:date="2020-04-14T21:03:00Z">
              <w:r w:rsidDel="006355BE">
                <w:delText>1b: TEST_DB_BIG_TABLE</w:delText>
              </w:r>
            </w:del>
          </w:p>
          <w:p w14:paraId="23CCF5CD" w14:textId="55FB056D" w:rsidR="009B1896" w:rsidDel="006355BE" w:rsidRDefault="009B1896" w:rsidP="009B1896">
            <w:pPr>
              <w:rPr>
                <w:del w:id="499" w:author="Ricardo Pena" w:date="2020-04-14T21:03:00Z"/>
              </w:rPr>
            </w:pPr>
            <w:del w:id="500" w:author="Ricardo Pena" w:date="2020-04-14T21:03:00Z">
              <w:r w:rsidDel="006355BE">
                <w:delText>1c: TEST_CONSTRAINT_TABLE</w:delText>
              </w:r>
            </w:del>
          </w:p>
          <w:p w14:paraId="08FE714C" w14:textId="588B0518" w:rsidR="009B1896" w:rsidDel="006355BE" w:rsidRDefault="009B1896" w:rsidP="009B1896">
            <w:pPr>
              <w:rPr>
                <w:del w:id="501" w:author="Ricardo Pena" w:date="2020-04-14T21:03:00Z"/>
              </w:rPr>
            </w:pPr>
            <w:del w:id="502" w:author="Ricardo Pena" w:date="2020-04-14T21:03:00Z">
              <w:r w:rsidDel="006355BE">
                <w:delText>1d: TEST_DB_TYPE_TABLE</w:delText>
              </w:r>
            </w:del>
          </w:p>
          <w:p w14:paraId="2FF47B4D" w14:textId="3A80CAC4" w:rsidR="009B1896" w:rsidRPr="00E47986" w:rsidRDefault="009B1896" w:rsidP="009B1896"/>
        </w:tc>
      </w:tr>
      <w:tr w:rsidR="009B1896" w14:paraId="67AFA7CE" w14:textId="77777777" w:rsidTr="00DE111F">
        <w:trPr>
          <w:cantSplit/>
          <w:trHeight w:val="40"/>
        </w:trPr>
        <w:tc>
          <w:tcPr>
            <w:tcW w:w="987" w:type="dxa"/>
          </w:tcPr>
          <w:p w14:paraId="6E3FD4DA" w14:textId="31603714" w:rsidR="009B1896" w:rsidRDefault="009B1896" w:rsidP="009B1896">
            <w:r>
              <w:t>STEP</w:t>
            </w:r>
          </w:p>
        </w:tc>
        <w:tc>
          <w:tcPr>
            <w:tcW w:w="2273" w:type="dxa"/>
          </w:tcPr>
          <w:p w14:paraId="204C4802" w14:textId="76C4EDAF" w:rsidR="009B1896" w:rsidRDefault="009B1896" w:rsidP="009B1896">
            <w:r>
              <w:t>OPERATOR ACTION</w:t>
            </w:r>
          </w:p>
        </w:tc>
        <w:tc>
          <w:tcPr>
            <w:tcW w:w="1755" w:type="dxa"/>
            <w:gridSpan w:val="3"/>
          </w:tcPr>
          <w:p w14:paraId="32B2F3A0" w14:textId="03830708" w:rsidR="009B1896" w:rsidRDefault="009B1896" w:rsidP="009B1896">
            <w:r>
              <w:t>PURPOSE</w:t>
            </w:r>
          </w:p>
        </w:tc>
        <w:tc>
          <w:tcPr>
            <w:tcW w:w="2162" w:type="dxa"/>
          </w:tcPr>
          <w:p w14:paraId="5CCA104B" w14:textId="758444BD" w:rsidR="009B1896" w:rsidRDefault="009B1896" w:rsidP="009B1896">
            <w:commentRangeStart w:id="503"/>
            <w:r>
              <w:t>EXEPCTED RESULTS</w:t>
            </w:r>
            <w:commentRangeEnd w:id="503"/>
            <w:r w:rsidR="00E83782">
              <w:rPr>
                <w:rStyle w:val="CommentReference"/>
              </w:rPr>
              <w:commentReference w:id="503"/>
            </w:r>
          </w:p>
        </w:tc>
        <w:tc>
          <w:tcPr>
            <w:tcW w:w="1813" w:type="dxa"/>
          </w:tcPr>
          <w:p w14:paraId="05AA0C89" w14:textId="6E4E0789" w:rsidR="009B1896" w:rsidRDefault="009B1896" w:rsidP="009B1896">
            <w:r>
              <w:t>COMMENTS</w:t>
            </w:r>
          </w:p>
        </w:tc>
      </w:tr>
      <w:tr w:rsidR="009B1896" w:rsidDel="009B1896" w14:paraId="5627B58C" w14:textId="1B401F18" w:rsidTr="00DE111F">
        <w:trPr>
          <w:cantSplit/>
          <w:trHeight w:val="40"/>
          <w:del w:id="504" w:author="Ricardo Pena" w:date="2020-04-14T21:02:00Z"/>
        </w:trPr>
        <w:tc>
          <w:tcPr>
            <w:tcW w:w="987" w:type="dxa"/>
          </w:tcPr>
          <w:p w14:paraId="40E67D61" w14:textId="4E064DCE" w:rsidR="009B1896" w:rsidDel="009B1896" w:rsidRDefault="009B1896" w:rsidP="009B1896">
            <w:pPr>
              <w:rPr>
                <w:del w:id="505" w:author="Ricardo Pena" w:date="2020-04-14T21:02:00Z"/>
              </w:rPr>
            </w:pPr>
            <w:del w:id="506" w:author="Ricardo Pena" w:date="2020-04-14T21:02:00Z">
              <w:r w:rsidDel="009B1896">
                <w:delText>1</w:delText>
              </w:r>
            </w:del>
          </w:p>
        </w:tc>
        <w:tc>
          <w:tcPr>
            <w:tcW w:w="2273" w:type="dxa"/>
          </w:tcPr>
          <w:p w14:paraId="6564C1CF" w14:textId="406DDC4F" w:rsidR="009B1896" w:rsidDel="009B1896" w:rsidRDefault="009B1896" w:rsidP="009B1896">
            <w:pPr>
              <w:rPr>
                <w:del w:id="507" w:author="Ricardo Pena" w:date="2020-04-14T21:02:00Z"/>
              </w:rPr>
            </w:pPr>
            <w:del w:id="508" w:author="Ricardo Pena" w:date="2020-04-14T21:02:00Z">
              <w:r w:rsidDel="009B1896">
                <w:delText>Press and hold Insert shortcut (CRTL+I) the number of rows equals 100, 200, 500, 1000.</w:delText>
              </w:r>
            </w:del>
          </w:p>
        </w:tc>
        <w:tc>
          <w:tcPr>
            <w:tcW w:w="1755" w:type="dxa"/>
            <w:gridSpan w:val="3"/>
          </w:tcPr>
          <w:p w14:paraId="656C1EA7" w14:textId="4F5EDBEF" w:rsidR="009B1896" w:rsidDel="009B1896" w:rsidRDefault="009B1896" w:rsidP="009B1896">
            <w:pPr>
              <w:rPr>
                <w:del w:id="509" w:author="Ricardo Pena" w:date="2020-04-14T21:02:00Z"/>
              </w:rPr>
            </w:pPr>
            <w:del w:id="510" w:author="Ricardo Pena" w:date="2020-04-14T21:02:00Z">
              <w:r w:rsidDel="009B1896">
                <w:delText>Test the size limit on the number of rows</w:delText>
              </w:r>
            </w:del>
          </w:p>
        </w:tc>
        <w:tc>
          <w:tcPr>
            <w:tcW w:w="2162" w:type="dxa"/>
          </w:tcPr>
          <w:p w14:paraId="7FE0E18D" w14:textId="760D5FD6" w:rsidR="009B1896" w:rsidDel="009B1896" w:rsidRDefault="009B1896" w:rsidP="009B1896">
            <w:pPr>
              <w:rPr>
                <w:del w:id="511" w:author="Ricardo Pena" w:date="2020-04-14T21:02:00Z"/>
              </w:rPr>
            </w:pPr>
            <w:del w:id="512" w:author="Ricardo Pena" w:date="2020-04-14T21:02:00Z">
              <w:r w:rsidDel="009B1896">
                <w:delText>A total of 1000 rows should be available</w:delText>
              </w:r>
            </w:del>
          </w:p>
        </w:tc>
        <w:tc>
          <w:tcPr>
            <w:tcW w:w="1813" w:type="dxa"/>
          </w:tcPr>
          <w:p w14:paraId="7139EC36" w14:textId="7A2291CB" w:rsidR="009B1896" w:rsidDel="009B1896" w:rsidRDefault="009B1896" w:rsidP="009B1896">
            <w:pPr>
              <w:rPr>
                <w:del w:id="513" w:author="Ricardo Pena" w:date="2020-04-14T21:02:00Z"/>
              </w:rPr>
            </w:pPr>
          </w:p>
        </w:tc>
      </w:tr>
      <w:tr w:rsidR="009B1896" w14:paraId="6487B981" w14:textId="77777777" w:rsidTr="0072625F">
        <w:trPr>
          <w:cantSplit/>
          <w:trHeight w:val="40"/>
          <w:ins w:id="514" w:author="Ricardo Pena" w:date="2020-04-14T21:02:00Z"/>
        </w:trPr>
        <w:tc>
          <w:tcPr>
            <w:tcW w:w="987" w:type="dxa"/>
          </w:tcPr>
          <w:p w14:paraId="7B0719F8" w14:textId="77777777" w:rsidR="009B1896" w:rsidRDefault="009B1896" w:rsidP="009B1896">
            <w:pPr>
              <w:rPr>
                <w:ins w:id="515" w:author="Ricardo Pena" w:date="2020-04-14T21:02:00Z"/>
              </w:rPr>
            </w:pPr>
            <w:ins w:id="516" w:author="Ricardo Pena" w:date="2020-04-14T21:02:00Z">
              <w:r>
                <w:t>1</w:t>
              </w:r>
            </w:ins>
          </w:p>
        </w:tc>
        <w:tc>
          <w:tcPr>
            <w:tcW w:w="2273" w:type="dxa"/>
          </w:tcPr>
          <w:p w14:paraId="5A7C2FEF" w14:textId="102FD8F8" w:rsidR="009B1896" w:rsidRDefault="009B1896" w:rsidP="009B1896">
            <w:pPr>
              <w:rPr>
                <w:ins w:id="517" w:author="Ricardo Pena" w:date="2020-04-14T21:02:00Z"/>
              </w:rPr>
            </w:pPr>
            <w:ins w:id="518" w:author="Ricardo Pena" w:date="2020-04-14T21:02:00Z">
              <w:r>
                <w:t xml:space="preserve">Select and double-click the </w:t>
              </w:r>
            </w:ins>
            <w:ins w:id="519" w:author="Ricardo Pena" w:date="2020-04-15T00:57:00Z">
              <w:r>
                <w:t>&lt;</w:t>
              </w:r>
            </w:ins>
            <w:ins w:id="520" w:author="Ricardo Pena" w:date="2020-04-15T01:00:00Z">
              <w:r>
                <w:t>BIG_TABLE</w:t>
              </w:r>
            </w:ins>
            <w:ins w:id="521" w:author="Ricardo Pena" w:date="2020-04-15T00:57:00Z">
              <w:r>
                <w:t xml:space="preserve">&gt; </w:t>
              </w:r>
            </w:ins>
            <w:ins w:id="522" w:author="Ricardo Pena" w:date="2020-04-15T00:58:00Z">
              <w:r>
                <w:t>table</w:t>
              </w:r>
            </w:ins>
          </w:p>
        </w:tc>
        <w:tc>
          <w:tcPr>
            <w:tcW w:w="1755" w:type="dxa"/>
            <w:gridSpan w:val="3"/>
          </w:tcPr>
          <w:p w14:paraId="6947D2F1" w14:textId="77777777" w:rsidR="009B1896" w:rsidRDefault="009B1896" w:rsidP="009B1896">
            <w:pPr>
              <w:rPr>
                <w:ins w:id="523" w:author="Ricardo Pena" w:date="2020-04-14T21:02:00Z"/>
              </w:rPr>
            </w:pPr>
            <w:ins w:id="524" w:author="Ricardo Pena" w:date="2020-04-14T21:02:00Z">
              <w:r>
                <w:t xml:space="preserve">Open Table </w:t>
              </w:r>
            </w:ins>
          </w:p>
        </w:tc>
        <w:tc>
          <w:tcPr>
            <w:tcW w:w="2162" w:type="dxa"/>
          </w:tcPr>
          <w:p w14:paraId="03744FB5" w14:textId="77777777" w:rsidR="009B1896" w:rsidRDefault="009B1896" w:rsidP="009B1896">
            <w:pPr>
              <w:rPr>
                <w:ins w:id="525" w:author="Ricardo Pena" w:date="2020-04-14T21:02:00Z"/>
              </w:rPr>
            </w:pPr>
            <w:ins w:id="526" w:author="Ricardo Pena" w:date="2020-04-14T21:02:00Z">
              <w:r>
                <w:t>Table is opened on a new window.</w:t>
              </w:r>
            </w:ins>
          </w:p>
        </w:tc>
        <w:tc>
          <w:tcPr>
            <w:tcW w:w="1813" w:type="dxa"/>
          </w:tcPr>
          <w:p w14:paraId="2022724D" w14:textId="77777777" w:rsidR="009B1896" w:rsidRDefault="009B1896" w:rsidP="009B1896">
            <w:pPr>
              <w:rPr>
                <w:ins w:id="527" w:author="Ricardo Pena" w:date="2020-04-14T21:02:00Z"/>
              </w:rPr>
            </w:pPr>
          </w:p>
        </w:tc>
      </w:tr>
      <w:tr w:rsidR="009B1896" w14:paraId="3667B7C7" w14:textId="77777777" w:rsidTr="0072625F">
        <w:trPr>
          <w:cantSplit/>
          <w:trHeight w:val="40"/>
          <w:ins w:id="528" w:author="Ricardo Pena" w:date="2020-04-14T21:02:00Z"/>
        </w:trPr>
        <w:tc>
          <w:tcPr>
            <w:tcW w:w="987" w:type="dxa"/>
          </w:tcPr>
          <w:p w14:paraId="45E47948" w14:textId="77777777" w:rsidR="009B1896" w:rsidRDefault="009B1896" w:rsidP="009B1896">
            <w:pPr>
              <w:rPr>
                <w:ins w:id="529" w:author="Ricardo Pena" w:date="2020-04-14T21:02:00Z"/>
              </w:rPr>
            </w:pPr>
            <w:ins w:id="530" w:author="Ricardo Pena" w:date="2020-04-14T21:02:00Z">
              <w:r>
                <w:t>2</w:t>
              </w:r>
            </w:ins>
          </w:p>
        </w:tc>
        <w:tc>
          <w:tcPr>
            <w:tcW w:w="2273" w:type="dxa"/>
          </w:tcPr>
          <w:p w14:paraId="690D9CD0" w14:textId="77777777" w:rsidR="009B1896" w:rsidRDefault="009B1896" w:rsidP="009B1896">
            <w:pPr>
              <w:rPr>
                <w:ins w:id="531" w:author="Ricardo Pena" w:date="2020-04-14T21:02:00Z"/>
              </w:rPr>
            </w:pPr>
            <w:ins w:id="532" w:author="Ricardo Pena" w:date="2020-04-14T21:02:00Z">
              <w:r>
                <w:t>Click on the first cell of the first row</w:t>
              </w:r>
            </w:ins>
          </w:p>
        </w:tc>
        <w:tc>
          <w:tcPr>
            <w:tcW w:w="1755" w:type="dxa"/>
            <w:gridSpan w:val="3"/>
          </w:tcPr>
          <w:p w14:paraId="4A45D9B6" w14:textId="77777777" w:rsidR="009B1896" w:rsidRDefault="009B1896" w:rsidP="009B1896">
            <w:pPr>
              <w:rPr>
                <w:ins w:id="533" w:author="Ricardo Pena" w:date="2020-04-14T21:02:00Z"/>
              </w:rPr>
            </w:pPr>
            <w:ins w:id="534" w:author="Ricardo Pena" w:date="2020-04-14T21:02:00Z">
              <w:r>
                <w:t>To select row</w:t>
              </w:r>
            </w:ins>
          </w:p>
        </w:tc>
        <w:tc>
          <w:tcPr>
            <w:tcW w:w="2162" w:type="dxa"/>
          </w:tcPr>
          <w:p w14:paraId="74BE0882" w14:textId="77777777" w:rsidR="009B1896" w:rsidRDefault="009B1896" w:rsidP="009B1896">
            <w:pPr>
              <w:rPr>
                <w:ins w:id="535" w:author="Ricardo Pena" w:date="2020-04-14T21:02:00Z"/>
              </w:rPr>
            </w:pPr>
          </w:p>
        </w:tc>
        <w:tc>
          <w:tcPr>
            <w:tcW w:w="1813" w:type="dxa"/>
          </w:tcPr>
          <w:p w14:paraId="39596AEC" w14:textId="77777777" w:rsidR="009B1896" w:rsidRDefault="009B1896" w:rsidP="009B1896">
            <w:pPr>
              <w:rPr>
                <w:ins w:id="536" w:author="Ricardo Pena" w:date="2020-04-14T21:02:00Z"/>
              </w:rPr>
            </w:pPr>
          </w:p>
        </w:tc>
      </w:tr>
      <w:tr w:rsidR="009B1896" w14:paraId="0C07D713" w14:textId="77777777" w:rsidTr="0072625F">
        <w:trPr>
          <w:cantSplit/>
          <w:trHeight w:val="40"/>
          <w:ins w:id="537" w:author="Ricardo Pena" w:date="2020-04-14T21:02:00Z"/>
        </w:trPr>
        <w:tc>
          <w:tcPr>
            <w:tcW w:w="987" w:type="dxa"/>
          </w:tcPr>
          <w:p w14:paraId="4402112E" w14:textId="77777777" w:rsidR="009B1896" w:rsidRDefault="009B1896" w:rsidP="009B1896">
            <w:pPr>
              <w:rPr>
                <w:ins w:id="538" w:author="Ricardo Pena" w:date="2020-04-14T21:02:00Z"/>
              </w:rPr>
            </w:pPr>
            <w:ins w:id="539" w:author="Ricardo Pena" w:date="2020-04-14T21:02:00Z">
              <w:r>
                <w:t>3</w:t>
              </w:r>
            </w:ins>
          </w:p>
        </w:tc>
        <w:tc>
          <w:tcPr>
            <w:tcW w:w="2273" w:type="dxa"/>
          </w:tcPr>
          <w:p w14:paraId="1E59DAEB" w14:textId="77777777" w:rsidR="009B1896" w:rsidRDefault="009B1896" w:rsidP="009B1896">
            <w:pPr>
              <w:rPr>
                <w:ins w:id="540" w:author="Ricardo Pena" w:date="2020-04-14T21:02:00Z"/>
              </w:rPr>
            </w:pPr>
            <w:ins w:id="541" w:author="Ricardo Pena" w:date="2020-04-14T21:02:00Z">
              <w:r>
                <w:t>On the top left menu select</w:t>
              </w:r>
            </w:ins>
          </w:p>
          <w:p w14:paraId="78302E9A" w14:textId="77777777" w:rsidR="009B1896" w:rsidRDefault="009B1896" w:rsidP="009B1896">
            <w:pPr>
              <w:rPr>
                <w:ins w:id="542" w:author="Ricardo Pena" w:date="2020-04-14T21:02:00Z"/>
              </w:rPr>
            </w:pPr>
            <w:ins w:id="543" w:author="Ricardo Pena" w:date="2020-04-14T21:02:00Z">
              <w:r>
                <w:t>EDIT-&gt; DELETE ROW</w:t>
              </w:r>
            </w:ins>
          </w:p>
        </w:tc>
        <w:tc>
          <w:tcPr>
            <w:tcW w:w="1755" w:type="dxa"/>
            <w:gridSpan w:val="3"/>
          </w:tcPr>
          <w:p w14:paraId="6B78C3DA" w14:textId="77777777" w:rsidR="009B1896" w:rsidRDefault="009B1896" w:rsidP="009B1896">
            <w:pPr>
              <w:rPr>
                <w:ins w:id="544" w:author="Ricardo Pena" w:date="2020-04-14T21:02:00Z"/>
              </w:rPr>
            </w:pPr>
            <w:ins w:id="545" w:author="Ricardo Pena" w:date="2020-04-14T21:02:00Z">
              <w:r>
                <w:t>To remove all rows from the table</w:t>
              </w:r>
            </w:ins>
          </w:p>
        </w:tc>
        <w:tc>
          <w:tcPr>
            <w:tcW w:w="2162" w:type="dxa"/>
          </w:tcPr>
          <w:p w14:paraId="12FE706B" w14:textId="77777777" w:rsidR="009B1896" w:rsidRDefault="009B1896" w:rsidP="009B1896">
            <w:pPr>
              <w:rPr>
                <w:ins w:id="546" w:author="Ricardo Pena" w:date="2020-04-14T21:02:00Z"/>
              </w:rPr>
            </w:pPr>
            <w:ins w:id="547" w:author="Ricardo Pena" w:date="2020-04-14T21:02:00Z">
              <w:r>
                <w:t>Table is now empty</w:t>
              </w:r>
            </w:ins>
          </w:p>
        </w:tc>
        <w:tc>
          <w:tcPr>
            <w:tcW w:w="1813" w:type="dxa"/>
          </w:tcPr>
          <w:p w14:paraId="462B73D7" w14:textId="77777777" w:rsidR="009B1896" w:rsidRDefault="009B1896" w:rsidP="009B1896">
            <w:pPr>
              <w:rPr>
                <w:ins w:id="548" w:author="Ricardo Pena" w:date="2020-04-14T21:02:00Z"/>
              </w:rPr>
            </w:pPr>
          </w:p>
        </w:tc>
      </w:tr>
      <w:tr w:rsidR="009B1896" w14:paraId="418F1404" w14:textId="77777777" w:rsidTr="0072625F">
        <w:trPr>
          <w:cantSplit/>
          <w:trHeight w:val="40"/>
          <w:ins w:id="549" w:author="Ricardo Pena" w:date="2020-04-14T21:02:00Z"/>
        </w:trPr>
        <w:tc>
          <w:tcPr>
            <w:tcW w:w="987" w:type="dxa"/>
          </w:tcPr>
          <w:p w14:paraId="23D2B0D2" w14:textId="77777777" w:rsidR="009B1896" w:rsidRDefault="009B1896" w:rsidP="009B1896">
            <w:pPr>
              <w:rPr>
                <w:ins w:id="550" w:author="Ricardo Pena" w:date="2020-04-14T21:02:00Z"/>
              </w:rPr>
            </w:pPr>
            <w:ins w:id="551" w:author="Ricardo Pena" w:date="2020-04-14T21:02:00Z">
              <w:r>
                <w:t>4</w:t>
              </w:r>
            </w:ins>
          </w:p>
        </w:tc>
        <w:tc>
          <w:tcPr>
            <w:tcW w:w="2273" w:type="dxa"/>
          </w:tcPr>
          <w:p w14:paraId="64D6359D" w14:textId="77777777" w:rsidR="009B1896" w:rsidRDefault="009B1896" w:rsidP="009B1896">
            <w:pPr>
              <w:rPr>
                <w:ins w:id="552" w:author="Ricardo Pena" w:date="2020-04-14T21:02:00Z"/>
              </w:rPr>
            </w:pPr>
            <w:ins w:id="553" w:author="Ricardo Pena" w:date="2020-04-14T21:02:00Z">
              <w:r>
                <w:t>Click inside the Table space</w:t>
              </w:r>
            </w:ins>
          </w:p>
        </w:tc>
        <w:tc>
          <w:tcPr>
            <w:tcW w:w="1755" w:type="dxa"/>
            <w:gridSpan w:val="3"/>
          </w:tcPr>
          <w:p w14:paraId="08D3B343" w14:textId="77777777" w:rsidR="009B1896" w:rsidRDefault="009B1896" w:rsidP="009B1896">
            <w:pPr>
              <w:rPr>
                <w:ins w:id="554" w:author="Ricardo Pena" w:date="2020-04-14T21:02:00Z"/>
              </w:rPr>
            </w:pPr>
            <w:ins w:id="555" w:author="Ricardo Pena" w:date="2020-04-14T21:02:00Z">
              <w:r>
                <w:t>Ensure table space is selected.</w:t>
              </w:r>
            </w:ins>
          </w:p>
        </w:tc>
        <w:tc>
          <w:tcPr>
            <w:tcW w:w="2162" w:type="dxa"/>
          </w:tcPr>
          <w:p w14:paraId="3C90C20B" w14:textId="77777777" w:rsidR="009B1896" w:rsidRDefault="009B1896" w:rsidP="009B1896">
            <w:pPr>
              <w:rPr>
                <w:ins w:id="556" w:author="Ricardo Pena" w:date="2020-04-14T21:02:00Z"/>
              </w:rPr>
            </w:pPr>
          </w:p>
        </w:tc>
        <w:tc>
          <w:tcPr>
            <w:tcW w:w="1813" w:type="dxa"/>
          </w:tcPr>
          <w:p w14:paraId="1870FC63" w14:textId="77777777" w:rsidR="009B1896" w:rsidRDefault="009B1896" w:rsidP="009B1896">
            <w:pPr>
              <w:rPr>
                <w:ins w:id="557" w:author="Ricardo Pena" w:date="2020-04-14T21:02:00Z"/>
              </w:rPr>
            </w:pPr>
          </w:p>
        </w:tc>
      </w:tr>
      <w:tr w:rsidR="009B1896" w14:paraId="24ED4957" w14:textId="77777777" w:rsidTr="0072625F">
        <w:trPr>
          <w:cantSplit/>
          <w:trHeight w:val="40"/>
          <w:ins w:id="558" w:author="Ricardo Pena" w:date="2020-04-14T21:02:00Z"/>
        </w:trPr>
        <w:tc>
          <w:tcPr>
            <w:tcW w:w="987" w:type="dxa"/>
          </w:tcPr>
          <w:p w14:paraId="28FFC42E" w14:textId="77777777" w:rsidR="009B1896" w:rsidRDefault="009B1896" w:rsidP="009B1896">
            <w:pPr>
              <w:rPr>
                <w:ins w:id="559" w:author="Ricardo Pena" w:date="2020-04-14T21:02:00Z"/>
              </w:rPr>
            </w:pPr>
            <w:ins w:id="560" w:author="Ricardo Pena" w:date="2020-04-14T21:02:00Z">
              <w:r>
                <w:t>5</w:t>
              </w:r>
            </w:ins>
          </w:p>
        </w:tc>
        <w:tc>
          <w:tcPr>
            <w:tcW w:w="2273" w:type="dxa"/>
          </w:tcPr>
          <w:p w14:paraId="7715F3AC" w14:textId="77777777" w:rsidR="009B1896" w:rsidRDefault="009B1896" w:rsidP="009B1896">
            <w:pPr>
              <w:rPr>
                <w:ins w:id="561" w:author="Ricardo Pena" w:date="2020-04-14T21:02:00Z"/>
              </w:rPr>
            </w:pPr>
            <w:ins w:id="562" w:author="Ricardo Pena" w:date="2020-04-14T21:02:00Z">
              <w:r>
                <w:t>On the top left menu select</w:t>
              </w:r>
            </w:ins>
          </w:p>
          <w:p w14:paraId="2031FAF5" w14:textId="77777777" w:rsidR="009B1896" w:rsidRDefault="009B1896" w:rsidP="009B1896">
            <w:pPr>
              <w:rPr>
                <w:ins w:id="563" w:author="Ricardo Pena" w:date="2020-04-14T21:02:00Z"/>
              </w:rPr>
            </w:pPr>
            <w:ins w:id="564" w:author="Ricardo Pena" w:date="2020-04-14T21:02:00Z">
              <w:r>
                <w:t>EDIT-&gt; INSERT ROW</w:t>
              </w:r>
            </w:ins>
          </w:p>
        </w:tc>
        <w:tc>
          <w:tcPr>
            <w:tcW w:w="1755" w:type="dxa"/>
            <w:gridSpan w:val="3"/>
          </w:tcPr>
          <w:p w14:paraId="38754B04" w14:textId="77777777" w:rsidR="009B1896" w:rsidRDefault="009B1896" w:rsidP="009B1896">
            <w:pPr>
              <w:rPr>
                <w:ins w:id="565" w:author="Ricardo Pena" w:date="2020-04-14T21:02:00Z"/>
              </w:rPr>
            </w:pPr>
            <w:ins w:id="566" w:author="Ricardo Pena" w:date="2020-04-14T21:02:00Z">
              <w:r>
                <w:t>Insert new row</w:t>
              </w:r>
            </w:ins>
          </w:p>
        </w:tc>
        <w:tc>
          <w:tcPr>
            <w:tcW w:w="2162" w:type="dxa"/>
          </w:tcPr>
          <w:p w14:paraId="06CBB345" w14:textId="77777777" w:rsidR="009B1896" w:rsidRDefault="009B1896" w:rsidP="009B1896">
            <w:pPr>
              <w:rPr>
                <w:ins w:id="567" w:author="Ricardo Pena" w:date="2020-04-14T21:02:00Z"/>
              </w:rPr>
            </w:pPr>
            <w:ins w:id="568" w:author="Ricardo Pena" w:date="2020-04-14T21:02:00Z">
              <w:r>
                <w:t>New blank row should appear at the end of the table</w:t>
              </w:r>
            </w:ins>
          </w:p>
        </w:tc>
        <w:tc>
          <w:tcPr>
            <w:tcW w:w="1813" w:type="dxa"/>
          </w:tcPr>
          <w:p w14:paraId="4FA9173C" w14:textId="77777777" w:rsidR="009B1896" w:rsidRDefault="009B1896" w:rsidP="009B1896">
            <w:pPr>
              <w:rPr>
                <w:ins w:id="569" w:author="Ricardo Pena" w:date="2020-04-14T21:02:00Z"/>
              </w:rPr>
            </w:pPr>
          </w:p>
        </w:tc>
      </w:tr>
      <w:tr w:rsidR="009B1896" w14:paraId="2A985676" w14:textId="77777777" w:rsidTr="00DE111F">
        <w:trPr>
          <w:trHeight w:val="1250"/>
        </w:trPr>
        <w:tc>
          <w:tcPr>
            <w:tcW w:w="8990" w:type="dxa"/>
            <w:gridSpan w:val="7"/>
            <w:tcBorders>
              <w:bottom w:val="single" w:sz="4" w:space="0" w:color="auto"/>
            </w:tcBorders>
          </w:tcPr>
          <w:p w14:paraId="58C577F8" w14:textId="4111EDF8" w:rsidR="009B1896" w:rsidRDefault="009B1896" w:rsidP="009B1896">
            <w:r>
              <w:t>Concluding Remarks:</w:t>
            </w:r>
          </w:p>
        </w:tc>
      </w:tr>
      <w:tr w:rsidR="009B1896" w14:paraId="069A02B0" w14:textId="77777777" w:rsidTr="00DE111F">
        <w:trPr>
          <w:trHeight w:val="890"/>
        </w:trPr>
        <w:tc>
          <w:tcPr>
            <w:tcW w:w="4495" w:type="dxa"/>
            <w:gridSpan w:val="3"/>
          </w:tcPr>
          <w:p w14:paraId="3139BFE4" w14:textId="77777777" w:rsidR="009B1896" w:rsidRDefault="009B1896" w:rsidP="009B1896">
            <w:commentRangeStart w:id="570"/>
            <w:r>
              <w:t xml:space="preserve">Testing Team: </w:t>
            </w:r>
          </w:p>
          <w:p w14:paraId="0F834B33" w14:textId="16234917" w:rsidR="009B1896" w:rsidRDefault="009B1896" w:rsidP="009B1896"/>
        </w:tc>
        <w:tc>
          <w:tcPr>
            <w:tcW w:w="4495" w:type="dxa"/>
            <w:gridSpan w:val="4"/>
          </w:tcPr>
          <w:p w14:paraId="3AE88DF0" w14:textId="77777777" w:rsidR="009B1896" w:rsidRDefault="009B1896" w:rsidP="009B1896">
            <w:r>
              <w:t>Date Completed:</w:t>
            </w:r>
            <w:commentRangeEnd w:id="570"/>
            <w:r w:rsidR="00056674">
              <w:rPr>
                <w:rStyle w:val="CommentReference"/>
              </w:rPr>
              <w:commentReference w:id="570"/>
            </w:r>
          </w:p>
        </w:tc>
      </w:tr>
    </w:tbl>
    <w:p w14:paraId="73B3085B" w14:textId="5771B63E" w:rsidR="00277C43" w:rsidRDefault="00277C43"/>
    <w:p w14:paraId="40695A6A" w14:textId="77777777" w:rsidR="00277C43" w:rsidRDefault="00277C43">
      <w:pPr>
        <w:overflowPunct/>
        <w:autoSpaceDE/>
        <w:autoSpaceDN/>
        <w:adjustRightInd/>
        <w:textAlignment w:val="auto"/>
      </w:pPr>
      <w:r>
        <w:br w:type="page"/>
      </w:r>
    </w:p>
    <w:p w14:paraId="54623DCC" w14:textId="2FC0D52A" w:rsidR="00357D63" w:rsidRDefault="00357D63" w:rsidP="00357D63">
      <w:pPr>
        <w:pStyle w:val="Heading2"/>
        <w:rPr>
          <w:ins w:id="571" w:author="Ricardo Pena" w:date="2020-04-16T02:15:00Z"/>
        </w:rPr>
      </w:pPr>
      <w:bookmarkStart w:id="572" w:name="_Toc37943547"/>
      <w:ins w:id="573" w:author="Ricardo Pena" w:date="2020-04-16T02:15:00Z">
        <w:r>
          <w:lastRenderedPageBreak/>
          <w:t>Test 2</w:t>
        </w:r>
        <w:bookmarkEnd w:id="572"/>
      </w:ins>
    </w:p>
    <w:p w14:paraId="57E99566" w14:textId="77777777" w:rsidR="00357D63" w:rsidRDefault="00357D63" w:rsidP="00357D63">
      <w:pPr>
        <w:rPr>
          <w:ins w:id="574" w:author="Ricardo Pena" w:date="2020-04-16T02:15:00Z"/>
        </w:rPr>
      </w:pPr>
    </w:p>
    <w:p w14:paraId="37153F2D" w14:textId="77777777" w:rsidR="00357D63" w:rsidRPr="00B34944" w:rsidRDefault="00357D63" w:rsidP="00357D63">
      <w:pPr>
        <w:rPr>
          <w:ins w:id="575" w:author="Ricardo Pena" w:date="2020-04-16T02:15:00Z"/>
        </w:rPr>
      </w:pPr>
      <w:ins w:id="576" w:author="Ricardo Pena" w:date="2020-04-16T02:15:00Z">
        <w:r w:rsidRPr="00B34944">
          <w:rPr>
            <w:b/>
            <w:bCs/>
          </w:rPr>
          <w:t xml:space="preserve">Objective: </w:t>
        </w:r>
        <w:r>
          <w:t xml:space="preserve">This test will identify the independent </w:t>
        </w:r>
        <w:commentRangeStart w:id="577"/>
        <w:r>
          <w:t>functionality</w:t>
        </w:r>
      </w:ins>
      <w:commentRangeEnd w:id="577"/>
      <w:r w:rsidR="005018AA">
        <w:rPr>
          <w:rStyle w:val="CommentReference"/>
        </w:rPr>
        <w:commentReference w:id="577"/>
      </w:r>
      <w:ins w:id="578" w:author="Ricardo Pena" w:date="2020-04-16T02:15:00Z">
        <w:r>
          <w:t xml:space="preserve"> of the INSERT operation.</w:t>
        </w:r>
      </w:ins>
    </w:p>
    <w:p w14:paraId="45256203" w14:textId="3004FB66" w:rsidR="00357D63" w:rsidRDefault="00357D63" w:rsidP="00357D63">
      <w:pPr>
        <w:rPr>
          <w:ins w:id="579" w:author="Ricardo Pena" w:date="2020-04-16T02:15:00Z"/>
        </w:rPr>
      </w:pPr>
      <w:ins w:id="580" w:author="Ricardo Pena" w:date="2020-04-16T02:15:00Z">
        <w:r w:rsidRPr="00B34944">
          <w:rPr>
            <w:b/>
            <w:bCs/>
          </w:rPr>
          <w:t>Notes:</w:t>
        </w:r>
        <w:r w:rsidRPr="00B34944">
          <w:t xml:space="preserve"> </w:t>
        </w:r>
      </w:ins>
      <w:ins w:id="581" w:author="Ricardo Pena" w:date="2020-04-16T13:55:00Z">
        <w:r w:rsidR="00DB7E90">
          <w:t>See Appendix (Section 8.0) on general setup</w:t>
        </w:r>
        <w:r w:rsidR="00DB7E90" w:rsidDel="00DB7E90">
          <w:t xml:space="preserve"> </w:t>
        </w:r>
        <w:r w:rsidR="00DB7E90">
          <w:t>before starting the test.</w:t>
        </w:r>
      </w:ins>
    </w:p>
    <w:p w14:paraId="462DDD90" w14:textId="77777777" w:rsidR="00357D63" w:rsidRDefault="00357D63" w:rsidP="00357D63">
      <w:pPr>
        <w:rPr>
          <w:ins w:id="582" w:author="Ricardo Pena" w:date="2020-04-16T02:15:00Z"/>
        </w:rPr>
      </w:pPr>
    </w:p>
    <w:p w14:paraId="6899BA4C" w14:textId="77777777" w:rsidR="00357D63" w:rsidRDefault="00357D63" w:rsidP="00357D63">
      <w:pPr>
        <w:rPr>
          <w:ins w:id="583" w:author="Ricardo Pena" w:date="2020-04-16T02:15:00Z"/>
        </w:rPr>
        <w:sectPr w:rsidR="00357D63">
          <w:headerReference w:type="default" r:id="rId16"/>
          <w:footerReference w:type="default" r:id="rId17"/>
          <w:type w:val="continuous"/>
          <w:pgSz w:w="12240" w:h="15840" w:code="1"/>
          <w:pgMar w:top="1440" w:right="1440" w:bottom="1440" w:left="1800" w:header="720" w:footer="720" w:gutter="0"/>
          <w:cols w:space="720"/>
        </w:sectPr>
      </w:pPr>
    </w:p>
    <w:p w14:paraId="6C8CDF68" w14:textId="77777777" w:rsidR="00357D63" w:rsidRDefault="00357D63" w:rsidP="00357D63">
      <w:pPr>
        <w:rPr>
          <w:ins w:id="592" w:author="Ricardo Pena" w:date="2020-04-16T02:1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1549BBFC" w14:textId="77777777" w:rsidTr="00C660ED">
        <w:trPr>
          <w:cantSplit/>
          <w:trHeight w:val="300"/>
          <w:ins w:id="593" w:author="Ricardo Pena" w:date="2020-04-16T02:15:00Z"/>
        </w:trPr>
        <w:tc>
          <w:tcPr>
            <w:tcW w:w="4507" w:type="dxa"/>
            <w:gridSpan w:val="4"/>
          </w:tcPr>
          <w:p w14:paraId="736384E6" w14:textId="6F2474B9" w:rsidR="00357D63" w:rsidRDefault="00357D63" w:rsidP="00C660ED">
            <w:pPr>
              <w:rPr>
                <w:ins w:id="594" w:author="Ricardo Pena" w:date="2020-04-16T02:15:00Z"/>
              </w:rPr>
            </w:pPr>
            <w:ins w:id="595" w:author="Ricardo Pena" w:date="2020-04-16T02:15:00Z">
              <w:r>
                <w:t>Test No.: 2</w:t>
              </w:r>
            </w:ins>
          </w:p>
        </w:tc>
        <w:tc>
          <w:tcPr>
            <w:tcW w:w="4483" w:type="dxa"/>
            <w:gridSpan w:val="3"/>
          </w:tcPr>
          <w:p w14:paraId="4BEE6FF4" w14:textId="77777777" w:rsidR="00357D63" w:rsidRDefault="00357D63" w:rsidP="00C660ED">
            <w:pPr>
              <w:rPr>
                <w:ins w:id="596" w:author="Ricardo Pena" w:date="2020-04-16T02:15:00Z"/>
              </w:rPr>
            </w:pPr>
            <w:ins w:id="597" w:author="Ricardo Pena" w:date="2020-04-16T02:15:00Z">
              <w:r>
                <w:t>Current Status: Pending</w:t>
              </w:r>
            </w:ins>
          </w:p>
        </w:tc>
      </w:tr>
      <w:tr w:rsidR="00357D63" w14:paraId="0B10C2F3" w14:textId="77777777" w:rsidTr="00C660ED">
        <w:trPr>
          <w:cantSplit/>
          <w:trHeight w:val="300"/>
          <w:ins w:id="598" w:author="Ricardo Pena" w:date="2020-04-16T02:15:00Z"/>
        </w:trPr>
        <w:tc>
          <w:tcPr>
            <w:tcW w:w="8990" w:type="dxa"/>
            <w:gridSpan w:val="7"/>
          </w:tcPr>
          <w:p w14:paraId="48BD6BF1" w14:textId="77777777" w:rsidR="00357D63" w:rsidRPr="00E47986" w:rsidRDefault="00357D63" w:rsidP="00C660ED">
            <w:pPr>
              <w:rPr>
                <w:ins w:id="599" w:author="Ricardo Pena" w:date="2020-04-16T02:15:00Z"/>
              </w:rPr>
            </w:pPr>
            <w:ins w:id="600" w:author="Ricardo Pena" w:date="2020-04-16T02:15:00Z">
              <w:r w:rsidRPr="00E47986">
                <w:t xml:space="preserve">Test title:  </w:t>
              </w:r>
              <w:commentRangeStart w:id="601"/>
              <w:r>
                <w:t>Test INSERT operation</w:t>
              </w:r>
            </w:ins>
            <w:commentRangeEnd w:id="601"/>
            <w:r w:rsidR="005018AA">
              <w:rPr>
                <w:rStyle w:val="CommentReference"/>
              </w:rPr>
              <w:commentReference w:id="601"/>
            </w:r>
          </w:p>
          <w:p w14:paraId="25E2DBA3" w14:textId="77777777" w:rsidR="00357D63" w:rsidRPr="00E47986" w:rsidRDefault="00357D63" w:rsidP="00C660ED">
            <w:pPr>
              <w:rPr>
                <w:ins w:id="602" w:author="Ricardo Pena" w:date="2020-04-16T02:15:00Z"/>
              </w:rPr>
            </w:pPr>
          </w:p>
        </w:tc>
      </w:tr>
      <w:tr w:rsidR="00357D63" w14:paraId="31FDF3D7" w14:textId="77777777" w:rsidTr="00C660ED">
        <w:trPr>
          <w:cantSplit/>
          <w:trHeight w:val="1070"/>
          <w:ins w:id="603" w:author="Ricardo Pena" w:date="2020-04-16T02:15:00Z"/>
        </w:trPr>
        <w:tc>
          <w:tcPr>
            <w:tcW w:w="8990" w:type="dxa"/>
            <w:gridSpan w:val="7"/>
          </w:tcPr>
          <w:p w14:paraId="1D13A9BD" w14:textId="77777777" w:rsidR="00357D63" w:rsidRDefault="00357D63" w:rsidP="00C660ED">
            <w:pPr>
              <w:rPr>
                <w:ins w:id="604" w:author="Ricardo Pena" w:date="2020-04-16T02:15:00Z"/>
              </w:rPr>
            </w:pPr>
            <w:ins w:id="605" w:author="Ricardo Pena" w:date="2020-04-16T02:15:00Z">
              <w:r w:rsidRPr="00E47986">
                <w:t xml:space="preserve">Testing approach: </w:t>
              </w:r>
            </w:ins>
          </w:p>
          <w:p w14:paraId="0FD91EA9" w14:textId="017A8925" w:rsidR="00DB7E90" w:rsidRDefault="00DB7E90" w:rsidP="00DB7E90">
            <w:pPr>
              <w:rPr>
                <w:ins w:id="606" w:author="Ricardo Pena" w:date="2020-04-16T13:57:00Z"/>
              </w:rPr>
            </w:pPr>
            <w:ins w:id="607" w:author="Ricardo Pena" w:date="2020-04-16T13:57:00Z">
              <w:r>
                <w:t>The test shall be performed in a</w:t>
              </w:r>
            </w:ins>
            <w:ins w:id="608" w:author="Ricardo Pena" w:date="2020-04-16T13:58:00Z">
              <w:r>
                <w:t xml:space="preserve"> populated </w:t>
              </w:r>
            </w:ins>
            <w:ins w:id="609" w:author="Ricardo Pena" w:date="2020-04-16T13:57:00Z">
              <w:r>
                <w:t>table. This will test the functionality when other values or rows are</w:t>
              </w:r>
            </w:ins>
            <w:ins w:id="610" w:author="Ricardo Pena" w:date="2020-04-16T13:58:00Z">
              <w:r>
                <w:t xml:space="preserve"> already</w:t>
              </w:r>
            </w:ins>
            <w:ins w:id="611" w:author="Ricardo Pena" w:date="2020-04-16T13:57:00Z">
              <w:r>
                <w:t xml:space="preserve"> present </w:t>
              </w:r>
            </w:ins>
            <w:ins w:id="612" w:author="Ricardo Pena" w:date="2020-04-16T13:58:00Z">
              <w:r>
                <w:t>i</w:t>
              </w:r>
            </w:ins>
            <w:ins w:id="613" w:author="Ricardo Pena" w:date="2020-04-16T13:57:00Z">
              <w:r>
                <w:t>n the table. This will confirm the consistent functionality of the operation.</w:t>
              </w:r>
            </w:ins>
          </w:p>
          <w:p w14:paraId="0142762C" w14:textId="77777777" w:rsidR="00357D63" w:rsidRDefault="00357D63" w:rsidP="00C660ED">
            <w:pPr>
              <w:rPr>
                <w:ins w:id="614" w:author="Ricardo Pena" w:date="2020-04-16T02:15:00Z"/>
              </w:rPr>
            </w:pPr>
          </w:p>
          <w:p w14:paraId="66CBC2D3" w14:textId="7C6ADD84" w:rsidR="00357D63" w:rsidRPr="00E47986" w:rsidRDefault="00357D63" w:rsidP="00C660ED">
            <w:pPr>
              <w:rPr>
                <w:ins w:id="615" w:author="Ricardo Pena" w:date="2020-04-16T02:15:00Z"/>
              </w:rPr>
            </w:pPr>
            <w:ins w:id="616" w:author="Ricardo Pena" w:date="2020-04-16T02:15:00Z">
              <w:r>
                <w:t xml:space="preserve">2: </w:t>
              </w:r>
              <w:commentRangeStart w:id="617"/>
              <w:r>
                <w:t>TEST_DB_TYPE_TABLE</w:t>
              </w:r>
            </w:ins>
            <w:commentRangeEnd w:id="617"/>
            <w:r w:rsidR="00056674">
              <w:rPr>
                <w:rStyle w:val="CommentReference"/>
              </w:rPr>
              <w:commentReference w:id="617"/>
            </w:r>
          </w:p>
        </w:tc>
      </w:tr>
      <w:tr w:rsidR="00357D63" w14:paraId="70DDE99B" w14:textId="77777777" w:rsidTr="00C660ED">
        <w:trPr>
          <w:cantSplit/>
          <w:trHeight w:val="40"/>
          <w:ins w:id="618" w:author="Ricardo Pena" w:date="2020-04-16T02:15:00Z"/>
        </w:trPr>
        <w:tc>
          <w:tcPr>
            <w:tcW w:w="987" w:type="dxa"/>
          </w:tcPr>
          <w:p w14:paraId="76805B1D" w14:textId="77777777" w:rsidR="00357D63" w:rsidRDefault="00357D63" w:rsidP="00C660ED">
            <w:pPr>
              <w:rPr>
                <w:ins w:id="619" w:author="Ricardo Pena" w:date="2020-04-16T02:15:00Z"/>
              </w:rPr>
            </w:pPr>
            <w:ins w:id="620" w:author="Ricardo Pena" w:date="2020-04-16T02:15:00Z">
              <w:r>
                <w:t>STEP</w:t>
              </w:r>
            </w:ins>
          </w:p>
        </w:tc>
        <w:tc>
          <w:tcPr>
            <w:tcW w:w="2273" w:type="dxa"/>
          </w:tcPr>
          <w:p w14:paraId="353469D6" w14:textId="77777777" w:rsidR="00357D63" w:rsidRDefault="00357D63" w:rsidP="00C660ED">
            <w:pPr>
              <w:rPr>
                <w:ins w:id="621" w:author="Ricardo Pena" w:date="2020-04-16T02:15:00Z"/>
              </w:rPr>
            </w:pPr>
            <w:ins w:id="622" w:author="Ricardo Pena" w:date="2020-04-16T02:15:00Z">
              <w:r>
                <w:t>OPERATOR ACTION</w:t>
              </w:r>
            </w:ins>
          </w:p>
        </w:tc>
        <w:tc>
          <w:tcPr>
            <w:tcW w:w="1755" w:type="dxa"/>
            <w:gridSpan w:val="3"/>
          </w:tcPr>
          <w:p w14:paraId="36CD0BC9" w14:textId="77777777" w:rsidR="00357D63" w:rsidRDefault="00357D63" w:rsidP="00C660ED">
            <w:pPr>
              <w:rPr>
                <w:ins w:id="623" w:author="Ricardo Pena" w:date="2020-04-16T02:15:00Z"/>
              </w:rPr>
            </w:pPr>
            <w:ins w:id="624" w:author="Ricardo Pena" w:date="2020-04-16T02:15:00Z">
              <w:r>
                <w:t>PURPOSE</w:t>
              </w:r>
            </w:ins>
          </w:p>
        </w:tc>
        <w:tc>
          <w:tcPr>
            <w:tcW w:w="2162" w:type="dxa"/>
          </w:tcPr>
          <w:p w14:paraId="7349FE13" w14:textId="77777777" w:rsidR="00357D63" w:rsidRDefault="00357D63" w:rsidP="00C660ED">
            <w:pPr>
              <w:rPr>
                <w:ins w:id="625" w:author="Ricardo Pena" w:date="2020-04-16T02:15:00Z"/>
              </w:rPr>
            </w:pPr>
            <w:ins w:id="626" w:author="Ricardo Pena" w:date="2020-04-16T02:15:00Z">
              <w:r>
                <w:t>EXEPCTED RESULTS</w:t>
              </w:r>
            </w:ins>
          </w:p>
        </w:tc>
        <w:tc>
          <w:tcPr>
            <w:tcW w:w="1813" w:type="dxa"/>
          </w:tcPr>
          <w:p w14:paraId="78A519DB" w14:textId="77777777" w:rsidR="00357D63" w:rsidRDefault="00357D63" w:rsidP="00C660ED">
            <w:pPr>
              <w:rPr>
                <w:ins w:id="627" w:author="Ricardo Pena" w:date="2020-04-16T02:15:00Z"/>
              </w:rPr>
            </w:pPr>
            <w:ins w:id="628" w:author="Ricardo Pena" w:date="2020-04-16T02:15:00Z">
              <w:r>
                <w:t>COMMENTS</w:t>
              </w:r>
            </w:ins>
          </w:p>
        </w:tc>
      </w:tr>
      <w:tr w:rsidR="00357D63" w14:paraId="50016E2B" w14:textId="77777777" w:rsidTr="00C660ED">
        <w:trPr>
          <w:cantSplit/>
          <w:trHeight w:val="40"/>
          <w:ins w:id="629" w:author="Ricardo Pena" w:date="2020-04-16T02:15:00Z"/>
        </w:trPr>
        <w:tc>
          <w:tcPr>
            <w:tcW w:w="987" w:type="dxa"/>
          </w:tcPr>
          <w:p w14:paraId="1033765D" w14:textId="77777777" w:rsidR="00357D63" w:rsidRDefault="00357D63" w:rsidP="00C660ED">
            <w:pPr>
              <w:rPr>
                <w:ins w:id="630" w:author="Ricardo Pena" w:date="2020-04-16T02:15:00Z"/>
              </w:rPr>
            </w:pPr>
            <w:ins w:id="631" w:author="Ricardo Pena" w:date="2020-04-16T02:15:00Z">
              <w:r>
                <w:t>1</w:t>
              </w:r>
            </w:ins>
          </w:p>
        </w:tc>
        <w:tc>
          <w:tcPr>
            <w:tcW w:w="2273" w:type="dxa"/>
          </w:tcPr>
          <w:p w14:paraId="215085AF" w14:textId="77777777" w:rsidR="00357D63" w:rsidRDefault="00357D63" w:rsidP="00C660ED">
            <w:pPr>
              <w:rPr>
                <w:ins w:id="632" w:author="Ricardo Pena" w:date="2020-04-16T02:15:00Z"/>
              </w:rPr>
            </w:pPr>
            <w:ins w:id="633" w:author="Ricardo Pena" w:date="2020-04-16T02:15:00Z">
              <w:r>
                <w:t>Select and double-click the &lt;TYPE_TABLE&gt;</w:t>
              </w:r>
            </w:ins>
          </w:p>
        </w:tc>
        <w:tc>
          <w:tcPr>
            <w:tcW w:w="1755" w:type="dxa"/>
            <w:gridSpan w:val="3"/>
          </w:tcPr>
          <w:p w14:paraId="29255162" w14:textId="77777777" w:rsidR="00357D63" w:rsidRDefault="00357D63" w:rsidP="00C660ED">
            <w:pPr>
              <w:rPr>
                <w:ins w:id="634" w:author="Ricardo Pena" w:date="2020-04-16T02:15:00Z"/>
              </w:rPr>
            </w:pPr>
            <w:ins w:id="635" w:author="Ricardo Pena" w:date="2020-04-16T02:15:00Z">
              <w:r>
                <w:t xml:space="preserve">Open Table </w:t>
              </w:r>
            </w:ins>
          </w:p>
        </w:tc>
        <w:tc>
          <w:tcPr>
            <w:tcW w:w="2162" w:type="dxa"/>
          </w:tcPr>
          <w:p w14:paraId="17AFE908" w14:textId="77777777" w:rsidR="00357D63" w:rsidRDefault="00357D63" w:rsidP="00C660ED">
            <w:pPr>
              <w:rPr>
                <w:ins w:id="636" w:author="Ricardo Pena" w:date="2020-04-16T02:15:00Z"/>
              </w:rPr>
            </w:pPr>
            <w:ins w:id="637" w:author="Ricardo Pena" w:date="2020-04-16T02:15:00Z">
              <w:r>
                <w:t>Table is opened on a new window.</w:t>
              </w:r>
            </w:ins>
          </w:p>
        </w:tc>
        <w:tc>
          <w:tcPr>
            <w:tcW w:w="1813" w:type="dxa"/>
          </w:tcPr>
          <w:p w14:paraId="528B95DF" w14:textId="77777777" w:rsidR="00357D63" w:rsidRDefault="00357D63" w:rsidP="00C660ED">
            <w:pPr>
              <w:rPr>
                <w:ins w:id="638" w:author="Ricardo Pena" w:date="2020-04-16T02:15:00Z"/>
              </w:rPr>
            </w:pPr>
          </w:p>
        </w:tc>
      </w:tr>
      <w:tr w:rsidR="00357D63" w14:paraId="1EF86BC2" w14:textId="77777777" w:rsidTr="00C660ED">
        <w:trPr>
          <w:cantSplit/>
          <w:trHeight w:val="40"/>
          <w:ins w:id="639" w:author="Ricardo Pena" w:date="2020-04-16T02:15:00Z"/>
        </w:trPr>
        <w:tc>
          <w:tcPr>
            <w:tcW w:w="987" w:type="dxa"/>
          </w:tcPr>
          <w:p w14:paraId="61EC3F83" w14:textId="77777777" w:rsidR="00357D63" w:rsidRDefault="00357D63" w:rsidP="00C660ED">
            <w:pPr>
              <w:rPr>
                <w:ins w:id="640" w:author="Ricardo Pena" w:date="2020-04-16T02:15:00Z"/>
              </w:rPr>
            </w:pPr>
            <w:ins w:id="641" w:author="Ricardo Pena" w:date="2020-04-16T02:15:00Z">
              <w:r>
                <w:t>2</w:t>
              </w:r>
            </w:ins>
          </w:p>
        </w:tc>
        <w:tc>
          <w:tcPr>
            <w:tcW w:w="2273" w:type="dxa"/>
          </w:tcPr>
          <w:p w14:paraId="3F4D60E7" w14:textId="77777777" w:rsidR="00357D63" w:rsidRDefault="00357D63" w:rsidP="00C660ED">
            <w:pPr>
              <w:rPr>
                <w:ins w:id="642" w:author="Ricardo Pena" w:date="2020-04-16T02:15:00Z"/>
              </w:rPr>
            </w:pPr>
            <w:ins w:id="643" w:author="Ricardo Pena" w:date="2020-04-16T02:15:00Z">
              <w:r>
                <w:t>Click inside the Table space</w:t>
              </w:r>
            </w:ins>
          </w:p>
        </w:tc>
        <w:tc>
          <w:tcPr>
            <w:tcW w:w="1755" w:type="dxa"/>
            <w:gridSpan w:val="3"/>
          </w:tcPr>
          <w:p w14:paraId="168B4F5E" w14:textId="77777777" w:rsidR="00357D63" w:rsidRDefault="00357D63" w:rsidP="00C660ED">
            <w:pPr>
              <w:rPr>
                <w:ins w:id="644" w:author="Ricardo Pena" w:date="2020-04-16T02:15:00Z"/>
              </w:rPr>
            </w:pPr>
            <w:ins w:id="645" w:author="Ricardo Pena" w:date="2020-04-16T02:15:00Z">
              <w:r>
                <w:t>Ensure table space is selected.</w:t>
              </w:r>
            </w:ins>
          </w:p>
        </w:tc>
        <w:tc>
          <w:tcPr>
            <w:tcW w:w="2162" w:type="dxa"/>
          </w:tcPr>
          <w:p w14:paraId="79708DA1" w14:textId="77777777" w:rsidR="00357D63" w:rsidRDefault="00357D63" w:rsidP="00C660ED">
            <w:pPr>
              <w:rPr>
                <w:ins w:id="646" w:author="Ricardo Pena" w:date="2020-04-16T02:15:00Z"/>
              </w:rPr>
            </w:pPr>
          </w:p>
        </w:tc>
        <w:tc>
          <w:tcPr>
            <w:tcW w:w="1813" w:type="dxa"/>
          </w:tcPr>
          <w:p w14:paraId="6DF65A70" w14:textId="77777777" w:rsidR="00357D63" w:rsidRDefault="00357D63" w:rsidP="00C660ED">
            <w:pPr>
              <w:rPr>
                <w:ins w:id="647" w:author="Ricardo Pena" w:date="2020-04-16T02:15:00Z"/>
              </w:rPr>
            </w:pPr>
          </w:p>
        </w:tc>
      </w:tr>
      <w:tr w:rsidR="00357D63" w14:paraId="48F4EBCC" w14:textId="77777777" w:rsidTr="00C660ED">
        <w:trPr>
          <w:cantSplit/>
          <w:trHeight w:val="40"/>
          <w:ins w:id="648" w:author="Ricardo Pena" w:date="2020-04-16T02:15:00Z"/>
        </w:trPr>
        <w:tc>
          <w:tcPr>
            <w:tcW w:w="987" w:type="dxa"/>
          </w:tcPr>
          <w:p w14:paraId="3B4AA8B3" w14:textId="77777777" w:rsidR="00357D63" w:rsidRDefault="00357D63" w:rsidP="00C660ED">
            <w:pPr>
              <w:rPr>
                <w:ins w:id="649" w:author="Ricardo Pena" w:date="2020-04-16T02:15:00Z"/>
              </w:rPr>
            </w:pPr>
            <w:ins w:id="650" w:author="Ricardo Pena" w:date="2020-04-16T02:15:00Z">
              <w:r>
                <w:t>3</w:t>
              </w:r>
            </w:ins>
          </w:p>
        </w:tc>
        <w:tc>
          <w:tcPr>
            <w:tcW w:w="2273" w:type="dxa"/>
          </w:tcPr>
          <w:p w14:paraId="3A36AFD9" w14:textId="77777777" w:rsidR="00357D63" w:rsidRDefault="00357D63" w:rsidP="00C660ED">
            <w:pPr>
              <w:rPr>
                <w:ins w:id="651" w:author="Ricardo Pena" w:date="2020-04-16T02:15:00Z"/>
              </w:rPr>
            </w:pPr>
            <w:ins w:id="652" w:author="Ricardo Pena" w:date="2020-04-16T02:15:00Z">
              <w:r>
                <w:t>On the top left menu select</w:t>
              </w:r>
            </w:ins>
          </w:p>
          <w:p w14:paraId="5F04E2FC" w14:textId="77777777" w:rsidR="00357D63" w:rsidRDefault="00357D63" w:rsidP="00C660ED">
            <w:pPr>
              <w:rPr>
                <w:ins w:id="653" w:author="Ricardo Pena" w:date="2020-04-16T02:15:00Z"/>
              </w:rPr>
            </w:pPr>
            <w:ins w:id="654" w:author="Ricardo Pena" w:date="2020-04-16T02:15:00Z">
              <w:r>
                <w:t>EDIT-&gt; INSERT ROW</w:t>
              </w:r>
            </w:ins>
          </w:p>
        </w:tc>
        <w:tc>
          <w:tcPr>
            <w:tcW w:w="1755" w:type="dxa"/>
            <w:gridSpan w:val="3"/>
          </w:tcPr>
          <w:p w14:paraId="5984BE81" w14:textId="77777777" w:rsidR="00357D63" w:rsidRDefault="00357D63" w:rsidP="00C660ED">
            <w:pPr>
              <w:rPr>
                <w:ins w:id="655" w:author="Ricardo Pena" w:date="2020-04-16T02:15:00Z"/>
              </w:rPr>
            </w:pPr>
            <w:ins w:id="656" w:author="Ricardo Pena" w:date="2020-04-16T02:15:00Z">
              <w:r>
                <w:t>Insert new row</w:t>
              </w:r>
            </w:ins>
          </w:p>
        </w:tc>
        <w:tc>
          <w:tcPr>
            <w:tcW w:w="2162" w:type="dxa"/>
          </w:tcPr>
          <w:p w14:paraId="548D365A" w14:textId="77777777" w:rsidR="00357D63" w:rsidRDefault="00357D63" w:rsidP="00C660ED">
            <w:pPr>
              <w:rPr>
                <w:ins w:id="657" w:author="Ricardo Pena" w:date="2020-04-16T02:15:00Z"/>
              </w:rPr>
            </w:pPr>
            <w:ins w:id="658" w:author="Ricardo Pena" w:date="2020-04-16T02:15:00Z">
              <w:r>
                <w:t>New blank row should appear at the end of the table</w:t>
              </w:r>
            </w:ins>
          </w:p>
        </w:tc>
        <w:tc>
          <w:tcPr>
            <w:tcW w:w="1813" w:type="dxa"/>
          </w:tcPr>
          <w:p w14:paraId="486AEC38" w14:textId="77777777" w:rsidR="00357D63" w:rsidRDefault="00357D63" w:rsidP="00C660ED">
            <w:pPr>
              <w:rPr>
                <w:ins w:id="659" w:author="Ricardo Pena" w:date="2020-04-16T02:15:00Z"/>
              </w:rPr>
            </w:pPr>
          </w:p>
        </w:tc>
      </w:tr>
      <w:tr w:rsidR="00357D63" w14:paraId="5A2343C5" w14:textId="77777777" w:rsidTr="00C660ED">
        <w:trPr>
          <w:trHeight w:val="1250"/>
          <w:ins w:id="660" w:author="Ricardo Pena" w:date="2020-04-16T02:15:00Z"/>
        </w:trPr>
        <w:tc>
          <w:tcPr>
            <w:tcW w:w="8990" w:type="dxa"/>
            <w:gridSpan w:val="7"/>
            <w:tcBorders>
              <w:bottom w:val="single" w:sz="4" w:space="0" w:color="auto"/>
            </w:tcBorders>
          </w:tcPr>
          <w:p w14:paraId="7706C793" w14:textId="77777777" w:rsidR="00357D63" w:rsidRDefault="00357D63" w:rsidP="00C660ED">
            <w:pPr>
              <w:rPr>
                <w:ins w:id="661" w:author="Ricardo Pena" w:date="2020-04-16T02:15:00Z"/>
              </w:rPr>
            </w:pPr>
            <w:ins w:id="662" w:author="Ricardo Pena" w:date="2020-04-16T02:15:00Z">
              <w:r>
                <w:t>Concluding Remarks:</w:t>
              </w:r>
            </w:ins>
          </w:p>
        </w:tc>
      </w:tr>
      <w:tr w:rsidR="00357D63" w14:paraId="792CD961" w14:textId="77777777" w:rsidTr="00C660ED">
        <w:trPr>
          <w:trHeight w:val="890"/>
          <w:ins w:id="663" w:author="Ricardo Pena" w:date="2020-04-16T02:15:00Z"/>
        </w:trPr>
        <w:tc>
          <w:tcPr>
            <w:tcW w:w="4495" w:type="dxa"/>
            <w:gridSpan w:val="3"/>
          </w:tcPr>
          <w:p w14:paraId="15EBAFAA" w14:textId="77777777" w:rsidR="00357D63" w:rsidRDefault="00357D63" w:rsidP="00C660ED">
            <w:pPr>
              <w:rPr>
                <w:ins w:id="664" w:author="Ricardo Pena" w:date="2020-04-16T02:15:00Z"/>
              </w:rPr>
            </w:pPr>
            <w:commentRangeStart w:id="665"/>
            <w:ins w:id="666" w:author="Ricardo Pena" w:date="2020-04-16T02:15:00Z">
              <w:r>
                <w:t xml:space="preserve">Testing Team: </w:t>
              </w:r>
            </w:ins>
          </w:p>
          <w:p w14:paraId="0DBED119" w14:textId="77777777" w:rsidR="00357D63" w:rsidRDefault="00357D63" w:rsidP="00C660ED">
            <w:pPr>
              <w:rPr>
                <w:ins w:id="667" w:author="Ricardo Pena" w:date="2020-04-16T02:15:00Z"/>
              </w:rPr>
            </w:pPr>
          </w:p>
        </w:tc>
        <w:tc>
          <w:tcPr>
            <w:tcW w:w="4495" w:type="dxa"/>
            <w:gridSpan w:val="4"/>
          </w:tcPr>
          <w:p w14:paraId="6C68525E" w14:textId="77777777" w:rsidR="00357D63" w:rsidRDefault="00357D63" w:rsidP="00C660ED">
            <w:pPr>
              <w:rPr>
                <w:ins w:id="668" w:author="Ricardo Pena" w:date="2020-04-16T02:15:00Z"/>
              </w:rPr>
            </w:pPr>
            <w:ins w:id="669" w:author="Ricardo Pena" w:date="2020-04-16T02:15:00Z">
              <w:r>
                <w:t>Date Completed:</w:t>
              </w:r>
            </w:ins>
            <w:commentRangeEnd w:id="665"/>
            <w:r w:rsidR="005018AA">
              <w:rPr>
                <w:rStyle w:val="CommentReference"/>
              </w:rPr>
              <w:commentReference w:id="665"/>
            </w:r>
          </w:p>
        </w:tc>
      </w:tr>
    </w:tbl>
    <w:p w14:paraId="489C5A8B" w14:textId="77777777" w:rsidR="00357D63" w:rsidRDefault="00357D63" w:rsidP="00357D63">
      <w:pPr>
        <w:rPr>
          <w:ins w:id="670" w:author="Ricardo Pena" w:date="2020-04-16T02:15:00Z"/>
        </w:rPr>
      </w:pPr>
    </w:p>
    <w:p w14:paraId="314A6D86" w14:textId="77777777" w:rsidR="00357D63" w:rsidRDefault="00357D63" w:rsidP="00357D63">
      <w:pPr>
        <w:overflowPunct/>
        <w:autoSpaceDE/>
        <w:autoSpaceDN/>
        <w:adjustRightInd/>
        <w:textAlignment w:val="auto"/>
        <w:rPr>
          <w:ins w:id="671" w:author="Ricardo Pena" w:date="2020-04-16T02:15:00Z"/>
        </w:rPr>
      </w:pPr>
      <w:ins w:id="672" w:author="Ricardo Pena" w:date="2020-04-16T02:15:00Z">
        <w:r>
          <w:br w:type="page"/>
        </w:r>
      </w:ins>
    </w:p>
    <w:p w14:paraId="7AC3FAAA" w14:textId="696A5B4B" w:rsidR="00357D63" w:rsidRDefault="00357D63" w:rsidP="00357D63">
      <w:pPr>
        <w:pStyle w:val="Heading2"/>
        <w:rPr>
          <w:ins w:id="673" w:author="Ricardo Pena" w:date="2020-04-16T02:19:00Z"/>
        </w:rPr>
      </w:pPr>
      <w:bookmarkStart w:id="674" w:name="_Toc37943548"/>
      <w:ins w:id="675" w:author="Ricardo Pena" w:date="2020-04-16T02:19:00Z">
        <w:r>
          <w:lastRenderedPageBreak/>
          <w:t xml:space="preserve">Test </w:t>
        </w:r>
      </w:ins>
      <w:ins w:id="676" w:author="Ricardo Pena" w:date="2020-04-16T02:20:00Z">
        <w:r>
          <w:t>3</w:t>
        </w:r>
      </w:ins>
      <w:bookmarkEnd w:id="674"/>
    </w:p>
    <w:p w14:paraId="4B743DA6" w14:textId="77777777" w:rsidR="00357D63" w:rsidRDefault="00357D63" w:rsidP="00357D63">
      <w:pPr>
        <w:rPr>
          <w:ins w:id="677" w:author="Ricardo Pena" w:date="2020-04-16T02:19:00Z"/>
        </w:rPr>
      </w:pPr>
    </w:p>
    <w:p w14:paraId="456DE6BE" w14:textId="77777777" w:rsidR="00357D63" w:rsidRPr="00B34944" w:rsidRDefault="00357D63" w:rsidP="00357D63">
      <w:pPr>
        <w:rPr>
          <w:ins w:id="678" w:author="Ricardo Pena" w:date="2020-04-16T02:19:00Z"/>
        </w:rPr>
      </w:pPr>
      <w:commentRangeStart w:id="679"/>
      <w:ins w:id="680" w:author="Ricardo Pena" w:date="2020-04-16T02:19:00Z">
        <w:r w:rsidRPr="00B34944">
          <w:rPr>
            <w:b/>
            <w:bCs/>
          </w:rPr>
          <w:t xml:space="preserve">Objective: </w:t>
        </w:r>
        <w:r>
          <w:t>This test will identify the independent functionality of the INSERT operation.</w:t>
        </w:r>
      </w:ins>
      <w:commentRangeEnd w:id="679"/>
      <w:r w:rsidR="005018AA">
        <w:rPr>
          <w:rStyle w:val="CommentReference"/>
        </w:rPr>
        <w:commentReference w:id="679"/>
      </w:r>
    </w:p>
    <w:p w14:paraId="2439CDE8" w14:textId="2649D3C4" w:rsidR="00357D63" w:rsidRDefault="00357D63" w:rsidP="00357D63">
      <w:pPr>
        <w:rPr>
          <w:ins w:id="681" w:author="Ricardo Pena" w:date="2020-04-16T02:19:00Z"/>
        </w:rPr>
      </w:pPr>
      <w:ins w:id="682" w:author="Ricardo Pena" w:date="2020-04-16T02:19:00Z">
        <w:r w:rsidRPr="00B34944">
          <w:rPr>
            <w:b/>
            <w:bCs/>
          </w:rPr>
          <w:t>Notes:</w:t>
        </w:r>
      </w:ins>
      <w:ins w:id="683" w:author="Ricardo Pena" w:date="2020-04-16T13:55:00Z">
        <w:r w:rsidR="00DB7E90">
          <w:t xml:space="preserve"> See Appendix (Section 8.0) on general setup</w:t>
        </w:r>
        <w:r w:rsidR="00DB7E90" w:rsidDel="00DB7E90">
          <w:t xml:space="preserve"> </w:t>
        </w:r>
        <w:r w:rsidR="00DB7E90">
          <w:t>before starting the test.</w:t>
        </w:r>
      </w:ins>
    </w:p>
    <w:p w14:paraId="589D10AD" w14:textId="77777777" w:rsidR="00357D63" w:rsidRDefault="00357D63" w:rsidP="00357D63">
      <w:pPr>
        <w:rPr>
          <w:ins w:id="684" w:author="Ricardo Pena" w:date="2020-04-16T02:19:00Z"/>
        </w:rPr>
      </w:pPr>
    </w:p>
    <w:p w14:paraId="1C959D0F" w14:textId="77777777" w:rsidR="00357D63" w:rsidRDefault="00357D63" w:rsidP="00357D63">
      <w:pPr>
        <w:rPr>
          <w:ins w:id="685" w:author="Ricardo Pena" w:date="2020-04-16T02:19:00Z"/>
        </w:rPr>
        <w:sectPr w:rsidR="00357D63">
          <w:headerReference w:type="default" r:id="rId18"/>
          <w:footerReference w:type="default" r:id="rId19"/>
          <w:type w:val="continuous"/>
          <w:pgSz w:w="12240" w:h="15840" w:code="1"/>
          <w:pgMar w:top="1440" w:right="1440" w:bottom="1440" w:left="1800" w:header="720" w:footer="720" w:gutter="0"/>
          <w:cols w:space="720"/>
        </w:sectPr>
      </w:pPr>
    </w:p>
    <w:p w14:paraId="32B7049E" w14:textId="77777777" w:rsidR="00357D63" w:rsidRDefault="00357D63" w:rsidP="00357D63">
      <w:pPr>
        <w:rPr>
          <w:ins w:id="694" w:author="Ricardo Pena" w:date="2020-04-16T02:1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357D63" w14:paraId="077CA6C1" w14:textId="77777777" w:rsidTr="00C660ED">
        <w:trPr>
          <w:cantSplit/>
          <w:trHeight w:val="300"/>
          <w:ins w:id="695" w:author="Ricardo Pena" w:date="2020-04-16T02:19:00Z"/>
        </w:trPr>
        <w:tc>
          <w:tcPr>
            <w:tcW w:w="4507" w:type="dxa"/>
            <w:gridSpan w:val="4"/>
          </w:tcPr>
          <w:p w14:paraId="3238F5C5" w14:textId="77777777" w:rsidR="00357D63" w:rsidRDefault="00357D63" w:rsidP="00C660ED">
            <w:pPr>
              <w:rPr>
                <w:ins w:id="696" w:author="Ricardo Pena" w:date="2020-04-16T02:19:00Z"/>
              </w:rPr>
            </w:pPr>
            <w:ins w:id="697" w:author="Ricardo Pena" w:date="2020-04-16T02:19:00Z">
              <w:r>
                <w:t>Test No.: 1-</w:t>
              </w:r>
              <w:commentRangeStart w:id="698"/>
              <w:r>
                <w:t>2</w:t>
              </w:r>
            </w:ins>
            <w:commentRangeEnd w:id="698"/>
            <w:r w:rsidR="005018AA">
              <w:rPr>
                <w:rStyle w:val="CommentReference"/>
              </w:rPr>
              <w:commentReference w:id="698"/>
            </w:r>
          </w:p>
        </w:tc>
        <w:tc>
          <w:tcPr>
            <w:tcW w:w="4483" w:type="dxa"/>
            <w:gridSpan w:val="3"/>
          </w:tcPr>
          <w:p w14:paraId="4E394E46" w14:textId="77777777" w:rsidR="00357D63" w:rsidRDefault="00357D63" w:rsidP="00C660ED">
            <w:pPr>
              <w:rPr>
                <w:ins w:id="699" w:author="Ricardo Pena" w:date="2020-04-16T02:19:00Z"/>
              </w:rPr>
            </w:pPr>
            <w:ins w:id="700" w:author="Ricardo Pena" w:date="2020-04-16T02:19:00Z">
              <w:r>
                <w:t>Current Status: Pending</w:t>
              </w:r>
            </w:ins>
          </w:p>
        </w:tc>
      </w:tr>
      <w:tr w:rsidR="00357D63" w14:paraId="4FEA444E" w14:textId="77777777" w:rsidTr="00C660ED">
        <w:trPr>
          <w:cantSplit/>
          <w:trHeight w:val="300"/>
          <w:ins w:id="701" w:author="Ricardo Pena" w:date="2020-04-16T02:19:00Z"/>
        </w:trPr>
        <w:tc>
          <w:tcPr>
            <w:tcW w:w="8990" w:type="dxa"/>
            <w:gridSpan w:val="7"/>
          </w:tcPr>
          <w:p w14:paraId="5415ECFD" w14:textId="77777777" w:rsidR="00357D63" w:rsidRPr="00E47986" w:rsidRDefault="00357D63" w:rsidP="00C660ED">
            <w:pPr>
              <w:rPr>
                <w:ins w:id="702" w:author="Ricardo Pena" w:date="2020-04-16T02:19:00Z"/>
              </w:rPr>
            </w:pPr>
            <w:ins w:id="703" w:author="Ricardo Pena" w:date="2020-04-16T02:19:00Z">
              <w:r w:rsidRPr="00E47986">
                <w:t xml:space="preserve">Test title:  </w:t>
              </w:r>
              <w:commentRangeStart w:id="704"/>
              <w:r>
                <w:t>Test INSERT operation</w:t>
              </w:r>
            </w:ins>
            <w:commentRangeEnd w:id="704"/>
            <w:r w:rsidR="005018AA">
              <w:rPr>
                <w:rStyle w:val="CommentReference"/>
              </w:rPr>
              <w:commentReference w:id="704"/>
            </w:r>
          </w:p>
          <w:p w14:paraId="68318C8F" w14:textId="77777777" w:rsidR="00357D63" w:rsidRPr="00E47986" w:rsidRDefault="00357D63" w:rsidP="00C660ED">
            <w:pPr>
              <w:rPr>
                <w:ins w:id="705" w:author="Ricardo Pena" w:date="2020-04-16T02:19:00Z"/>
              </w:rPr>
            </w:pPr>
          </w:p>
        </w:tc>
      </w:tr>
      <w:tr w:rsidR="00357D63" w14:paraId="6FE46A01" w14:textId="77777777" w:rsidTr="00C660ED">
        <w:trPr>
          <w:cantSplit/>
          <w:trHeight w:val="1070"/>
          <w:ins w:id="706" w:author="Ricardo Pena" w:date="2020-04-16T02:19:00Z"/>
        </w:trPr>
        <w:tc>
          <w:tcPr>
            <w:tcW w:w="8990" w:type="dxa"/>
            <w:gridSpan w:val="7"/>
          </w:tcPr>
          <w:p w14:paraId="694B55ED" w14:textId="77777777" w:rsidR="00357D63" w:rsidRDefault="00357D63" w:rsidP="00C660ED">
            <w:pPr>
              <w:rPr>
                <w:ins w:id="707" w:author="Ricardo Pena" w:date="2020-04-16T02:19:00Z"/>
              </w:rPr>
            </w:pPr>
            <w:ins w:id="708" w:author="Ricardo Pena" w:date="2020-04-16T02:19:00Z">
              <w:r w:rsidRPr="00E47986">
                <w:t xml:space="preserve">Testing approach: </w:t>
              </w:r>
            </w:ins>
          </w:p>
          <w:p w14:paraId="1028F165" w14:textId="7CD5E7A6" w:rsidR="00DB7E90" w:rsidRDefault="00DB7E90" w:rsidP="00DB7E90">
            <w:pPr>
              <w:rPr>
                <w:ins w:id="709" w:author="Ricardo Pena" w:date="2020-04-16T13:59:00Z"/>
              </w:rPr>
            </w:pPr>
            <w:ins w:id="710" w:author="Ricardo Pena" w:date="2020-04-16T13:59:00Z">
              <w:r>
                <w:t>The test shall be performed in a populated</w:t>
              </w:r>
              <w:commentRangeStart w:id="711"/>
              <w:r>
                <w:t xml:space="preserve"> </w:t>
              </w:r>
            </w:ins>
            <w:commentRangeEnd w:id="711"/>
            <w:r w:rsidR="00FB77D0">
              <w:rPr>
                <w:rStyle w:val="CommentReference"/>
              </w:rPr>
              <w:commentReference w:id="711"/>
            </w:r>
            <w:ins w:id="712" w:author="Ricardo Pena" w:date="2020-04-16T13:59:00Z">
              <w:r>
                <w:t>with filter functionality already active on the table.</w:t>
              </w:r>
            </w:ins>
            <w:ins w:id="713" w:author="Ricardo Pena" w:date="2020-04-16T14:00:00Z">
              <w:r>
                <w:t xml:space="preserve"> Since only filtered values should appear on the screen, all newly inserted rows should match the </w:t>
              </w:r>
            </w:ins>
            <w:ins w:id="714" w:author="Ricardo Pena" w:date="2020-04-16T14:01:00Z">
              <w:r>
                <w:t>filtered requirements. And the values/rows should remain even after the filter has been removed.</w:t>
              </w:r>
            </w:ins>
            <w:ins w:id="715" w:author="Ricardo Pena" w:date="2020-04-16T13:59:00Z">
              <w:r>
                <w:t xml:space="preserve"> This will confirm the consistent functionality of the operation.</w:t>
              </w:r>
            </w:ins>
          </w:p>
          <w:p w14:paraId="0A2C4D07" w14:textId="36D12298" w:rsidR="00357D63" w:rsidRDefault="00357D63" w:rsidP="00C660ED">
            <w:pPr>
              <w:rPr>
                <w:ins w:id="716" w:author="Ricardo Pena" w:date="2020-04-16T02:19:00Z"/>
              </w:rPr>
            </w:pPr>
          </w:p>
          <w:p w14:paraId="6093B68B" w14:textId="77777777" w:rsidR="00357D63" w:rsidRDefault="00357D63" w:rsidP="00C660ED">
            <w:pPr>
              <w:rPr>
                <w:ins w:id="717" w:author="Ricardo Pena" w:date="2020-04-16T02:19:00Z"/>
              </w:rPr>
            </w:pPr>
          </w:p>
          <w:p w14:paraId="2610DC69" w14:textId="6834C1F9" w:rsidR="00357D63" w:rsidRPr="00E47986" w:rsidRDefault="00357D63" w:rsidP="00C660ED">
            <w:pPr>
              <w:rPr>
                <w:ins w:id="718" w:author="Ricardo Pena" w:date="2020-04-16T02:19:00Z"/>
              </w:rPr>
            </w:pPr>
            <w:ins w:id="719" w:author="Ricardo Pena" w:date="2020-04-16T02:19:00Z">
              <w:r>
                <w:t>BIG_TABLE</w:t>
              </w:r>
            </w:ins>
          </w:p>
        </w:tc>
      </w:tr>
      <w:tr w:rsidR="00357D63" w14:paraId="2A8ACAF3" w14:textId="77777777" w:rsidTr="00C660ED">
        <w:trPr>
          <w:cantSplit/>
          <w:trHeight w:val="40"/>
          <w:ins w:id="720" w:author="Ricardo Pena" w:date="2020-04-16T02:19:00Z"/>
        </w:trPr>
        <w:tc>
          <w:tcPr>
            <w:tcW w:w="987" w:type="dxa"/>
          </w:tcPr>
          <w:p w14:paraId="28C39B9B" w14:textId="77777777" w:rsidR="00357D63" w:rsidRDefault="00357D63" w:rsidP="00C660ED">
            <w:pPr>
              <w:rPr>
                <w:ins w:id="721" w:author="Ricardo Pena" w:date="2020-04-16T02:19:00Z"/>
              </w:rPr>
            </w:pPr>
            <w:ins w:id="722" w:author="Ricardo Pena" w:date="2020-04-16T02:19:00Z">
              <w:r>
                <w:t>STEP</w:t>
              </w:r>
            </w:ins>
          </w:p>
        </w:tc>
        <w:tc>
          <w:tcPr>
            <w:tcW w:w="2273" w:type="dxa"/>
          </w:tcPr>
          <w:p w14:paraId="73354ADE" w14:textId="77777777" w:rsidR="00357D63" w:rsidRDefault="00357D63" w:rsidP="00C660ED">
            <w:pPr>
              <w:rPr>
                <w:ins w:id="723" w:author="Ricardo Pena" w:date="2020-04-16T02:19:00Z"/>
              </w:rPr>
            </w:pPr>
            <w:ins w:id="724" w:author="Ricardo Pena" w:date="2020-04-16T02:19:00Z">
              <w:r>
                <w:t>OPERATOR ACTION</w:t>
              </w:r>
            </w:ins>
          </w:p>
        </w:tc>
        <w:tc>
          <w:tcPr>
            <w:tcW w:w="1755" w:type="dxa"/>
            <w:gridSpan w:val="3"/>
          </w:tcPr>
          <w:p w14:paraId="5E862460" w14:textId="77777777" w:rsidR="00357D63" w:rsidRDefault="00357D63" w:rsidP="00C660ED">
            <w:pPr>
              <w:rPr>
                <w:ins w:id="725" w:author="Ricardo Pena" w:date="2020-04-16T02:19:00Z"/>
              </w:rPr>
            </w:pPr>
            <w:ins w:id="726" w:author="Ricardo Pena" w:date="2020-04-16T02:19:00Z">
              <w:r>
                <w:t>PURPOSE</w:t>
              </w:r>
            </w:ins>
          </w:p>
        </w:tc>
        <w:tc>
          <w:tcPr>
            <w:tcW w:w="2162" w:type="dxa"/>
          </w:tcPr>
          <w:p w14:paraId="5B2E6F49" w14:textId="77777777" w:rsidR="00357D63" w:rsidRDefault="00357D63" w:rsidP="00C660ED">
            <w:pPr>
              <w:rPr>
                <w:ins w:id="727" w:author="Ricardo Pena" w:date="2020-04-16T02:19:00Z"/>
              </w:rPr>
            </w:pPr>
            <w:ins w:id="728" w:author="Ricardo Pena" w:date="2020-04-16T02:19:00Z">
              <w:r>
                <w:t>EXEPCTED RESULTS</w:t>
              </w:r>
            </w:ins>
          </w:p>
        </w:tc>
        <w:tc>
          <w:tcPr>
            <w:tcW w:w="1813" w:type="dxa"/>
          </w:tcPr>
          <w:p w14:paraId="1F701964" w14:textId="77777777" w:rsidR="00357D63" w:rsidRDefault="00357D63" w:rsidP="00C660ED">
            <w:pPr>
              <w:rPr>
                <w:ins w:id="729" w:author="Ricardo Pena" w:date="2020-04-16T02:19:00Z"/>
              </w:rPr>
            </w:pPr>
            <w:ins w:id="730" w:author="Ricardo Pena" w:date="2020-04-16T02:19:00Z">
              <w:r>
                <w:t>COMMENTS</w:t>
              </w:r>
            </w:ins>
          </w:p>
        </w:tc>
      </w:tr>
      <w:tr w:rsidR="00357D63" w14:paraId="5E5513A6" w14:textId="77777777" w:rsidTr="00C660ED">
        <w:trPr>
          <w:cantSplit/>
          <w:trHeight w:val="40"/>
          <w:ins w:id="731" w:author="Ricardo Pena" w:date="2020-04-16T02:19:00Z"/>
        </w:trPr>
        <w:tc>
          <w:tcPr>
            <w:tcW w:w="8990" w:type="dxa"/>
            <w:gridSpan w:val="7"/>
          </w:tcPr>
          <w:p w14:paraId="299899E8" w14:textId="77777777" w:rsidR="00357D63" w:rsidRPr="000051FB" w:rsidRDefault="00357D63" w:rsidP="00C660ED">
            <w:pPr>
              <w:jc w:val="center"/>
              <w:rPr>
                <w:ins w:id="732" w:author="Ricardo Pena" w:date="2020-04-16T02:19:00Z"/>
                <w:b/>
                <w:bCs/>
              </w:rPr>
            </w:pPr>
            <w:commentRangeStart w:id="733"/>
            <w:ins w:id="734" w:author="Ricardo Pena" w:date="2020-04-16T02:19:00Z">
              <w:r w:rsidRPr="000051FB">
                <w:rPr>
                  <w:b/>
                  <w:bCs/>
                </w:rPr>
                <w:t>TEST 1</w:t>
              </w:r>
            </w:ins>
            <w:commentRangeEnd w:id="733"/>
            <w:r w:rsidR="00FB77D0">
              <w:rPr>
                <w:rStyle w:val="CommentReference"/>
              </w:rPr>
              <w:commentReference w:id="733"/>
            </w:r>
          </w:p>
        </w:tc>
      </w:tr>
      <w:tr w:rsidR="00357D63" w14:paraId="0FFAC36D" w14:textId="77777777" w:rsidTr="00C660ED">
        <w:trPr>
          <w:cantSplit/>
          <w:trHeight w:val="40"/>
          <w:ins w:id="735" w:author="Ricardo Pena" w:date="2020-04-16T02:19:00Z"/>
        </w:trPr>
        <w:tc>
          <w:tcPr>
            <w:tcW w:w="987" w:type="dxa"/>
          </w:tcPr>
          <w:p w14:paraId="00DFB441" w14:textId="77777777" w:rsidR="00357D63" w:rsidRDefault="00357D63" w:rsidP="00C660ED">
            <w:pPr>
              <w:rPr>
                <w:ins w:id="736" w:author="Ricardo Pena" w:date="2020-04-16T02:19:00Z"/>
              </w:rPr>
            </w:pPr>
            <w:ins w:id="737" w:author="Ricardo Pena" w:date="2020-04-16T02:19:00Z">
              <w:r>
                <w:t>1</w:t>
              </w:r>
            </w:ins>
          </w:p>
        </w:tc>
        <w:tc>
          <w:tcPr>
            <w:tcW w:w="2273" w:type="dxa"/>
          </w:tcPr>
          <w:p w14:paraId="2112D923" w14:textId="77777777" w:rsidR="00357D63" w:rsidRDefault="00357D63" w:rsidP="00C660ED">
            <w:pPr>
              <w:rPr>
                <w:ins w:id="738" w:author="Ricardo Pena" w:date="2020-04-16T02:19:00Z"/>
              </w:rPr>
            </w:pPr>
            <w:ins w:id="739" w:author="Ricardo Pena" w:date="2020-04-16T02:19:00Z">
              <w:r>
                <w:t>Select and double-click the &lt;BIG_TABLE&gt; table</w:t>
              </w:r>
            </w:ins>
          </w:p>
        </w:tc>
        <w:tc>
          <w:tcPr>
            <w:tcW w:w="1755" w:type="dxa"/>
            <w:gridSpan w:val="3"/>
          </w:tcPr>
          <w:p w14:paraId="6B20DE0B" w14:textId="77777777" w:rsidR="00357D63" w:rsidRDefault="00357D63" w:rsidP="00C660ED">
            <w:pPr>
              <w:rPr>
                <w:ins w:id="740" w:author="Ricardo Pena" w:date="2020-04-16T02:19:00Z"/>
              </w:rPr>
            </w:pPr>
            <w:ins w:id="741" w:author="Ricardo Pena" w:date="2020-04-16T02:19:00Z">
              <w:r>
                <w:t xml:space="preserve">Open Table </w:t>
              </w:r>
            </w:ins>
          </w:p>
        </w:tc>
        <w:tc>
          <w:tcPr>
            <w:tcW w:w="2162" w:type="dxa"/>
          </w:tcPr>
          <w:p w14:paraId="66F33887" w14:textId="77777777" w:rsidR="00357D63" w:rsidRDefault="00357D63" w:rsidP="00C660ED">
            <w:pPr>
              <w:rPr>
                <w:ins w:id="742" w:author="Ricardo Pena" w:date="2020-04-16T02:19:00Z"/>
              </w:rPr>
            </w:pPr>
            <w:ins w:id="743" w:author="Ricardo Pena" w:date="2020-04-16T02:19:00Z">
              <w:r>
                <w:t>Table is opened on a new window.</w:t>
              </w:r>
            </w:ins>
          </w:p>
        </w:tc>
        <w:tc>
          <w:tcPr>
            <w:tcW w:w="1813" w:type="dxa"/>
          </w:tcPr>
          <w:p w14:paraId="1BCC8443" w14:textId="77777777" w:rsidR="00357D63" w:rsidRDefault="00357D63" w:rsidP="00C660ED">
            <w:pPr>
              <w:rPr>
                <w:ins w:id="744" w:author="Ricardo Pena" w:date="2020-04-16T02:19:00Z"/>
              </w:rPr>
            </w:pPr>
          </w:p>
        </w:tc>
      </w:tr>
      <w:tr w:rsidR="0015587C" w14:paraId="43B003D8" w14:textId="77777777" w:rsidTr="00C660ED">
        <w:trPr>
          <w:cantSplit/>
          <w:trHeight w:val="40"/>
          <w:ins w:id="745" w:author="Ricardo Pena" w:date="2020-04-16T02:19:00Z"/>
        </w:trPr>
        <w:tc>
          <w:tcPr>
            <w:tcW w:w="987" w:type="dxa"/>
          </w:tcPr>
          <w:p w14:paraId="2227F235" w14:textId="77777777" w:rsidR="0015587C" w:rsidRDefault="0015587C" w:rsidP="0015587C">
            <w:pPr>
              <w:rPr>
                <w:ins w:id="746" w:author="Ricardo Pena" w:date="2020-04-16T02:19:00Z"/>
              </w:rPr>
            </w:pPr>
            <w:ins w:id="747" w:author="Ricardo Pena" w:date="2020-04-16T02:19:00Z">
              <w:r>
                <w:t>2</w:t>
              </w:r>
            </w:ins>
          </w:p>
        </w:tc>
        <w:tc>
          <w:tcPr>
            <w:tcW w:w="2273" w:type="dxa"/>
          </w:tcPr>
          <w:p w14:paraId="7183AB46" w14:textId="0CEA6DC4" w:rsidR="0015587C" w:rsidRDefault="0015587C" w:rsidP="0015587C">
            <w:pPr>
              <w:rPr>
                <w:ins w:id="748" w:author="Ricardo Pena" w:date="2020-04-16T02:19:00Z"/>
              </w:rPr>
            </w:pPr>
            <w:ins w:id="749" w:author="Ricardo Pena" w:date="2020-04-16T02:25:00Z">
              <w:r>
                <w:t>Click on the first cell of the FILTER row</w:t>
              </w:r>
            </w:ins>
          </w:p>
        </w:tc>
        <w:tc>
          <w:tcPr>
            <w:tcW w:w="1755" w:type="dxa"/>
            <w:gridSpan w:val="3"/>
          </w:tcPr>
          <w:p w14:paraId="634E9C55" w14:textId="77777777" w:rsidR="0015587C" w:rsidRDefault="0015587C" w:rsidP="0015587C">
            <w:pPr>
              <w:rPr>
                <w:ins w:id="750" w:author="Ricardo Pena" w:date="2020-04-16T02:19:00Z"/>
              </w:rPr>
            </w:pPr>
            <w:ins w:id="751" w:author="Ricardo Pena" w:date="2020-04-16T02:19:00Z">
              <w:r>
                <w:t>To select row</w:t>
              </w:r>
            </w:ins>
          </w:p>
        </w:tc>
        <w:tc>
          <w:tcPr>
            <w:tcW w:w="2162" w:type="dxa"/>
          </w:tcPr>
          <w:p w14:paraId="59D0451D" w14:textId="77777777" w:rsidR="0015587C" w:rsidRDefault="0015587C" w:rsidP="0015587C">
            <w:pPr>
              <w:rPr>
                <w:ins w:id="752" w:author="Ricardo Pena" w:date="2020-04-16T02:19:00Z"/>
              </w:rPr>
            </w:pPr>
          </w:p>
        </w:tc>
        <w:tc>
          <w:tcPr>
            <w:tcW w:w="1813" w:type="dxa"/>
          </w:tcPr>
          <w:p w14:paraId="25F85A61" w14:textId="77777777" w:rsidR="0015587C" w:rsidRDefault="0015587C" w:rsidP="0015587C">
            <w:pPr>
              <w:rPr>
                <w:ins w:id="753" w:author="Ricardo Pena" w:date="2020-04-16T02:19:00Z"/>
              </w:rPr>
            </w:pPr>
          </w:p>
        </w:tc>
      </w:tr>
      <w:tr w:rsidR="00357D63" w14:paraId="0BCDB7BC" w14:textId="77777777" w:rsidTr="00C660ED">
        <w:trPr>
          <w:cantSplit/>
          <w:trHeight w:val="40"/>
          <w:ins w:id="754" w:author="Ricardo Pena" w:date="2020-04-16T02:19:00Z"/>
        </w:trPr>
        <w:tc>
          <w:tcPr>
            <w:tcW w:w="987" w:type="dxa"/>
          </w:tcPr>
          <w:p w14:paraId="52904FAE" w14:textId="77777777" w:rsidR="00357D63" w:rsidRDefault="00357D63" w:rsidP="00C660ED">
            <w:pPr>
              <w:rPr>
                <w:ins w:id="755" w:author="Ricardo Pena" w:date="2020-04-16T02:19:00Z"/>
              </w:rPr>
            </w:pPr>
            <w:ins w:id="756" w:author="Ricardo Pena" w:date="2020-04-16T02:19:00Z">
              <w:r>
                <w:t>3</w:t>
              </w:r>
            </w:ins>
          </w:p>
        </w:tc>
        <w:tc>
          <w:tcPr>
            <w:tcW w:w="2273" w:type="dxa"/>
          </w:tcPr>
          <w:p w14:paraId="1201365C" w14:textId="0C385441" w:rsidR="00357D63" w:rsidRDefault="00357D63" w:rsidP="00C660ED">
            <w:pPr>
              <w:rPr>
                <w:ins w:id="757" w:author="Ricardo Pena" w:date="2020-04-16T02:19:00Z"/>
              </w:rPr>
            </w:pPr>
            <w:ins w:id="758" w:author="Ricardo Pena" w:date="2020-04-16T02:21:00Z">
              <w:r>
                <w:t>Enter the value</w:t>
              </w:r>
            </w:ins>
            <w:ins w:id="759" w:author="Ricardo Pena" w:date="2020-04-16T02:22:00Z">
              <w:r>
                <w:t xml:space="preserve"> “12345” and press ENTER</w:t>
              </w:r>
            </w:ins>
          </w:p>
        </w:tc>
        <w:tc>
          <w:tcPr>
            <w:tcW w:w="1755" w:type="dxa"/>
            <w:gridSpan w:val="3"/>
          </w:tcPr>
          <w:p w14:paraId="538F1128" w14:textId="1B8C3CB5" w:rsidR="00357D63" w:rsidRDefault="00357D63" w:rsidP="00C660ED">
            <w:pPr>
              <w:rPr>
                <w:ins w:id="760" w:author="Ricardo Pena" w:date="2020-04-16T02:19:00Z"/>
              </w:rPr>
            </w:pPr>
            <w:ins w:id="761" w:author="Ricardo Pena" w:date="2020-04-16T02:22:00Z">
              <w:r>
                <w:t>Filter the values to be displayed</w:t>
              </w:r>
            </w:ins>
          </w:p>
        </w:tc>
        <w:tc>
          <w:tcPr>
            <w:tcW w:w="2162" w:type="dxa"/>
          </w:tcPr>
          <w:p w14:paraId="32920C0A" w14:textId="5AFFF81B" w:rsidR="00357D63" w:rsidRDefault="00357D63" w:rsidP="00C660ED">
            <w:pPr>
              <w:rPr>
                <w:ins w:id="762" w:author="Ricardo Pena" w:date="2020-04-16T02:19:00Z"/>
              </w:rPr>
            </w:pPr>
            <w:ins w:id="763" w:author="Ricardo Pena" w:date="2020-04-16T02:23:00Z">
              <w:r>
                <w:t>No rows should be displayed</w:t>
              </w:r>
            </w:ins>
          </w:p>
        </w:tc>
        <w:tc>
          <w:tcPr>
            <w:tcW w:w="1813" w:type="dxa"/>
          </w:tcPr>
          <w:p w14:paraId="27E4B3AD" w14:textId="77777777" w:rsidR="00357D63" w:rsidRDefault="00357D63" w:rsidP="00C660ED">
            <w:pPr>
              <w:rPr>
                <w:ins w:id="764" w:author="Ricardo Pena" w:date="2020-04-16T02:19:00Z"/>
              </w:rPr>
            </w:pPr>
          </w:p>
        </w:tc>
      </w:tr>
      <w:tr w:rsidR="00357D63" w14:paraId="62A0040E" w14:textId="77777777" w:rsidTr="00C660ED">
        <w:trPr>
          <w:cantSplit/>
          <w:trHeight w:val="40"/>
          <w:ins w:id="765" w:author="Ricardo Pena" w:date="2020-04-16T02:19:00Z"/>
        </w:trPr>
        <w:tc>
          <w:tcPr>
            <w:tcW w:w="987" w:type="dxa"/>
          </w:tcPr>
          <w:p w14:paraId="735A725F" w14:textId="62A4B186" w:rsidR="00357D63" w:rsidRDefault="0015587C" w:rsidP="00C660ED">
            <w:pPr>
              <w:rPr>
                <w:ins w:id="766" w:author="Ricardo Pena" w:date="2020-04-16T02:19:00Z"/>
              </w:rPr>
            </w:pPr>
            <w:ins w:id="767" w:author="Ricardo Pena" w:date="2020-04-16T02:25:00Z">
              <w:r>
                <w:t>4</w:t>
              </w:r>
            </w:ins>
          </w:p>
        </w:tc>
        <w:tc>
          <w:tcPr>
            <w:tcW w:w="2273" w:type="dxa"/>
          </w:tcPr>
          <w:p w14:paraId="6FE29D58" w14:textId="77777777" w:rsidR="00357D63" w:rsidRDefault="00357D63" w:rsidP="00C660ED">
            <w:pPr>
              <w:rPr>
                <w:ins w:id="768" w:author="Ricardo Pena" w:date="2020-04-16T02:19:00Z"/>
              </w:rPr>
            </w:pPr>
            <w:ins w:id="769" w:author="Ricardo Pena" w:date="2020-04-16T02:19:00Z">
              <w:r>
                <w:t>On the top left menu select</w:t>
              </w:r>
            </w:ins>
          </w:p>
          <w:p w14:paraId="63BB3C77" w14:textId="77777777" w:rsidR="00357D63" w:rsidRDefault="00357D63" w:rsidP="00C660ED">
            <w:pPr>
              <w:rPr>
                <w:ins w:id="770" w:author="Ricardo Pena" w:date="2020-04-16T02:19:00Z"/>
              </w:rPr>
            </w:pPr>
            <w:ins w:id="771" w:author="Ricardo Pena" w:date="2020-04-16T02:19:00Z">
              <w:r>
                <w:t>EDIT-&gt; INSERT ROW</w:t>
              </w:r>
            </w:ins>
          </w:p>
        </w:tc>
        <w:tc>
          <w:tcPr>
            <w:tcW w:w="1755" w:type="dxa"/>
            <w:gridSpan w:val="3"/>
          </w:tcPr>
          <w:p w14:paraId="210B990B" w14:textId="77777777" w:rsidR="00357D63" w:rsidRDefault="00357D63" w:rsidP="00C660ED">
            <w:pPr>
              <w:rPr>
                <w:ins w:id="772" w:author="Ricardo Pena" w:date="2020-04-16T02:19:00Z"/>
              </w:rPr>
            </w:pPr>
            <w:ins w:id="773" w:author="Ricardo Pena" w:date="2020-04-16T02:19:00Z">
              <w:r>
                <w:t>Insert new row</w:t>
              </w:r>
            </w:ins>
          </w:p>
        </w:tc>
        <w:tc>
          <w:tcPr>
            <w:tcW w:w="2162" w:type="dxa"/>
          </w:tcPr>
          <w:p w14:paraId="54FAFF7B" w14:textId="025B7BCA" w:rsidR="00357D63" w:rsidRDefault="00357D63" w:rsidP="00C660ED">
            <w:pPr>
              <w:rPr>
                <w:ins w:id="774" w:author="Ricardo Pena" w:date="2020-04-16T02:19:00Z"/>
              </w:rPr>
            </w:pPr>
            <w:ins w:id="775" w:author="Ricardo Pena" w:date="2020-04-16T02:19:00Z">
              <w:r>
                <w:t>New row</w:t>
              </w:r>
            </w:ins>
            <w:ins w:id="776" w:author="Ricardo Pena" w:date="2020-04-16T02:24:00Z">
              <w:r>
                <w:t xml:space="preserve"> w</w:t>
              </w:r>
            </w:ins>
            <w:ins w:id="777" w:author="Ricardo Pena" w:date="2020-04-16T02:25:00Z">
              <w:r>
                <w:t>ith the fil</w:t>
              </w:r>
              <w:r w:rsidR="0015587C">
                <w:t>ter values</w:t>
              </w:r>
            </w:ins>
            <w:ins w:id="778" w:author="Ricardo Pena" w:date="2020-04-16T02:19:00Z">
              <w:r>
                <w:t xml:space="preserve"> should appear at the end of the table</w:t>
              </w:r>
            </w:ins>
          </w:p>
        </w:tc>
        <w:tc>
          <w:tcPr>
            <w:tcW w:w="1813" w:type="dxa"/>
          </w:tcPr>
          <w:p w14:paraId="3C27EC46" w14:textId="77777777" w:rsidR="00357D63" w:rsidRDefault="00357D63" w:rsidP="00C660ED">
            <w:pPr>
              <w:rPr>
                <w:ins w:id="779" w:author="Ricardo Pena" w:date="2020-04-16T02:19:00Z"/>
              </w:rPr>
            </w:pPr>
          </w:p>
        </w:tc>
      </w:tr>
      <w:tr w:rsidR="0015587C" w14:paraId="4151A19A" w14:textId="77777777" w:rsidTr="00C660ED">
        <w:trPr>
          <w:cantSplit/>
          <w:trHeight w:val="40"/>
          <w:ins w:id="780" w:author="Ricardo Pena" w:date="2020-04-16T02:19:00Z"/>
        </w:trPr>
        <w:tc>
          <w:tcPr>
            <w:tcW w:w="987" w:type="dxa"/>
          </w:tcPr>
          <w:p w14:paraId="52B6EAC9" w14:textId="7712F930" w:rsidR="0015587C" w:rsidRDefault="0015587C" w:rsidP="0015587C">
            <w:pPr>
              <w:rPr>
                <w:ins w:id="781" w:author="Ricardo Pena" w:date="2020-04-16T02:19:00Z"/>
              </w:rPr>
            </w:pPr>
            <w:ins w:id="782" w:author="Ricardo Pena" w:date="2020-04-16T02:25:00Z">
              <w:r>
                <w:t>5</w:t>
              </w:r>
            </w:ins>
          </w:p>
        </w:tc>
        <w:tc>
          <w:tcPr>
            <w:tcW w:w="2273" w:type="dxa"/>
          </w:tcPr>
          <w:p w14:paraId="4E5A0520" w14:textId="00838CE0" w:rsidR="0015587C" w:rsidRDefault="0015587C" w:rsidP="0015587C">
            <w:pPr>
              <w:rPr>
                <w:ins w:id="783" w:author="Ricardo Pena" w:date="2020-04-16T02:19:00Z"/>
              </w:rPr>
            </w:pPr>
            <w:ins w:id="784" w:author="Ricardo Pena" w:date="2020-04-16T02:25:00Z">
              <w:r>
                <w:t>Click on the first cell of the FILTER row</w:t>
              </w:r>
            </w:ins>
          </w:p>
        </w:tc>
        <w:tc>
          <w:tcPr>
            <w:tcW w:w="1755" w:type="dxa"/>
            <w:gridSpan w:val="3"/>
          </w:tcPr>
          <w:p w14:paraId="6E8369E0" w14:textId="50B3B425" w:rsidR="0015587C" w:rsidRDefault="0015587C" w:rsidP="0015587C">
            <w:pPr>
              <w:rPr>
                <w:ins w:id="785" w:author="Ricardo Pena" w:date="2020-04-16T02:19:00Z"/>
              </w:rPr>
            </w:pPr>
            <w:ins w:id="786" w:author="Ricardo Pena" w:date="2020-04-16T02:25:00Z">
              <w:r>
                <w:t>To select row</w:t>
              </w:r>
            </w:ins>
          </w:p>
        </w:tc>
        <w:tc>
          <w:tcPr>
            <w:tcW w:w="2162" w:type="dxa"/>
          </w:tcPr>
          <w:p w14:paraId="42819AA1" w14:textId="1912E12F" w:rsidR="0015587C" w:rsidRDefault="0015587C" w:rsidP="0015587C">
            <w:pPr>
              <w:rPr>
                <w:ins w:id="787" w:author="Ricardo Pena" w:date="2020-04-16T02:19:00Z"/>
              </w:rPr>
            </w:pPr>
          </w:p>
        </w:tc>
        <w:tc>
          <w:tcPr>
            <w:tcW w:w="1813" w:type="dxa"/>
          </w:tcPr>
          <w:p w14:paraId="0115EDD4" w14:textId="77777777" w:rsidR="0015587C" w:rsidRDefault="0015587C" w:rsidP="0015587C">
            <w:pPr>
              <w:rPr>
                <w:ins w:id="788" w:author="Ricardo Pena" w:date="2020-04-16T02:19:00Z"/>
              </w:rPr>
            </w:pPr>
          </w:p>
        </w:tc>
      </w:tr>
      <w:tr w:rsidR="00357D63" w14:paraId="179A5042" w14:textId="77777777" w:rsidTr="00C660ED">
        <w:trPr>
          <w:cantSplit/>
          <w:trHeight w:val="40"/>
          <w:ins w:id="789" w:author="Ricardo Pena" w:date="2020-04-16T02:19:00Z"/>
        </w:trPr>
        <w:tc>
          <w:tcPr>
            <w:tcW w:w="987" w:type="dxa"/>
          </w:tcPr>
          <w:p w14:paraId="73B164A3" w14:textId="3376A1A0" w:rsidR="00357D63" w:rsidRDefault="0015587C" w:rsidP="00C660ED">
            <w:pPr>
              <w:rPr>
                <w:ins w:id="790" w:author="Ricardo Pena" w:date="2020-04-16T02:19:00Z"/>
              </w:rPr>
            </w:pPr>
            <w:ins w:id="791" w:author="Ricardo Pena" w:date="2020-04-16T02:25:00Z">
              <w:r>
                <w:t>6</w:t>
              </w:r>
            </w:ins>
          </w:p>
        </w:tc>
        <w:tc>
          <w:tcPr>
            <w:tcW w:w="2273" w:type="dxa"/>
          </w:tcPr>
          <w:p w14:paraId="776EC8C2" w14:textId="54D2E700" w:rsidR="00357D63" w:rsidRDefault="0015587C" w:rsidP="00C660ED">
            <w:pPr>
              <w:rPr>
                <w:ins w:id="792" w:author="Ricardo Pena" w:date="2020-04-16T02:19:00Z"/>
              </w:rPr>
            </w:pPr>
            <w:ins w:id="793" w:author="Ricardo Pena" w:date="2020-04-16T02:26:00Z">
              <w:r>
                <w:t>Delete value from FILTER row and press ENTER</w:t>
              </w:r>
            </w:ins>
          </w:p>
        </w:tc>
        <w:tc>
          <w:tcPr>
            <w:tcW w:w="1755" w:type="dxa"/>
            <w:gridSpan w:val="3"/>
          </w:tcPr>
          <w:p w14:paraId="7018AAF1" w14:textId="5CFD0721" w:rsidR="00357D63" w:rsidRDefault="0015587C" w:rsidP="00C660ED">
            <w:pPr>
              <w:rPr>
                <w:ins w:id="794" w:author="Ricardo Pena" w:date="2020-04-16T02:19:00Z"/>
              </w:rPr>
            </w:pPr>
            <w:ins w:id="795" w:author="Ricardo Pena" w:date="2020-04-16T02:26:00Z">
              <w:r>
                <w:t>Clear filter</w:t>
              </w:r>
            </w:ins>
          </w:p>
        </w:tc>
        <w:tc>
          <w:tcPr>
            <w:tcW w:w="2162" w:type="dxa"/>
          </w:tcPr>
          <w:p w14:paraId="7D62D21D" w14:textId="4612F44B" w:rsidR="00357D63" w:rsidRDefault="0015587C" w:rsidP="00C660ED">
            <w:pPr>
              <w:rPr>
                <w:ins w:id="796" w:author="Ricardo Pena" w:date="2020-04-16T02:19:00Z"/>
              </w:rPr>
            </w:pPr>
            <w:ins w:id="797" w:author="Ricardo Pena" w:date="2020-04-16T02:26:00Z">
              <w:r>
                <w:t>All</w:t>
              </w:r>
            </w:ins>
            <w:ins w:id="798" w:author="Ricardo Pena" w:date="2020-04-16T02:27:00Z">
              <w:r>
                <w:t xml:space="preserve"> previously</w:t>
              </w:r>
            </w:ins>
            <w:ins w:id="799" w:author="Ricardo Pena" w:date="2020-04-16T02:26:00Z">
              <w:r>
                <w:t xml:space="preserve"> hidden rows sh</w:t>
              </w:r>
            </w:ins>
            <w:ins w:id="800" w:author="Ricardo Pena" w:date="2020-04-16T02:27:00Z">
              <w:r>
                <w:t>ould</w:t>
              </w:r>
            </w:ins>
            <w:ins w:id="801" w:author="Ricardo Pena" w:date="2020-04-16T02:26:00Z">
              <w:r>
                <w:t xml:space="preserve"> be d</w:t>
              </w:r>
            </w:ins>
            <w:ins w:id="802" w:author="Ricardo Pena" w:date="2020-04-16T02:27:00Z">
              <w:r>
                <w:t>isplayed, including inserted row from Step 5</w:t>
              </w:r>
            </w:ins>
          </w:p>
        </w:tc>
        <w:tc>
          <w:tcPr>
            <w:tcW w:w="1813" w:type="dxa"/>
          </w:tcPr>
          <w:p w14:paraId="53239866" w14:textId="77777777" w:rsidR="00357D63" w:rsidRDefault="00357D63" w:rsidP="00C660ED">
            <w:pPr>
              <w:rPr>
                <w:ins w:id="803" w:author="Ricardo Pena" w:date="2020-04-16T02:19:00Z"/>
              </w:rPr>
            </w:pPr>
          </w:p>
        </w:tc>
      </w:tr>
      <w:tr w:rsidR="00357D63" w14:paraId="17ECC8E0" w14:textId="77777777" w:rsidTr="00C660ED">
        <w:trPr>
          <w:trHeight w:val="1250"/>
          <w:ins w:id="804" w:author="Ricardo Pena" w:date="2020-04-16T02:19:00Z"/>
        </w:trPr>
        <w:tc>
          <w:tcPr>
            <w:tcW w:w="8990" w:type="dxa"/>
            <w:gridSpan w:val="7"/>
            <w:tcBorders>
              <w:bottom w:val="single" w:sz="4" w:space="0" w:color="auto"/>
            </w:tcBorders>
          </w:tcPr>
          <w:p w14:paraId="61265DE3" w14:textId="77777777" w:rsidR="00357D63" w:rsidRDefault="00357D63" w:rsidP="00C660ED">
            <w:pPr>
              <w:rPr>
                <w:ins w:id="805" w:author="Ricardo Pena" w:date="2020-04-16T02:19:00Z"/>
              </w:rPr>
            </w:pPr>
            <w:ins w:id="806" w:author="Ricardo Pena" w:date="2020-04-16T02:19:00Z">
              <w:r>
                <w:t>Concluding Remarks:</w:t>
              </w:r>
            </w:ins>
          </w:p>
        </w:tc>
      </w:tr>
      <w:tr w:rsidR="00357D63" w14:paraId="5A150C8F" w14:textId="77777777" w:rsidTr="00C660ED">
        <w:trPr>
          <w:trHeight w:val="890"/>
          <w:ins w:id="807" w:author="Ricardo Pena" w:date="2020-04-16T02:19:00Z"/>
        </w:trPr>
        <w:tc>
          <w:tcPr>
            <w:tcW w:w="4495" w:type="dxa"/>
            <w:gridSpan w:val="3"/>
          </w:tcPr>
          <w:p w14:paraId="71E2F311" w14:textId="77777777" w:rsidR="00357D63" w:rsidRDefault="00357D63" w:rsidP="00C660ED">
            <w:pPr>
              <w:rPr>
                <w:ins w:id="808" w:author="Ricardo Pena" w:date="2020-04-16T02:19:00Z"/>
              </w:rPr>
            </w:pPr>
            <w:commentRangeStart w:id="809"/>
            <w:ins w:id="810" w:author="Ricardo Pena" w:date="2020-04-16T02:19:00Z">
              <w:r>
                <w:t xml:space="preserve">Testing Team: </w:t>
              </w:r>
            </w:ins>
          </w:p>
          <w:p w14:paraId="2A93CE22" w14:textId="77777777" w:rsidR="00357D63" w:rsidRDefault="00357D63" w:rsidP="00C660ED">
            <w:pPr>
              <w:rPr>
                <w:ins w:id="811" w:author="Ricardo Pena" w:date="2020-04-16T02:19:00Z"/>
              </w:rPr>
            </w:pPr>
          </w:p>
        </w:tc>
        <w:tc>
          <w:tcPr>
            <w:tcW w:w="4495" w:type="dxa"/>
            <w:gridSpan w:val="4"/>
          </w:tcPr>
          <w:p w14:paraId="0357CB0B" w14:textId="77777777" w:rsidR="00357D63" w:rsidRDefault="00357D63" w:rsidP="00C660ED">
            <w:pPr>
              <w:rPr>
                <w:ins w:id="812" w:author="Ricardo Pena" w:date="2020-04-16T02:19:00Z"/>
              </w:rPr>
            </w:pPr>
            <w:ins w:id="813" w:author="Ricardo Pena" w:date="2020-04-16T02:19:00Z">
              <w:r>
                <w:t>Date Completed:</w:t>
              </w:r>
            </w:ins>
            <w:commentRangeEnd w:id="809"/>
            <w:r w:rsidR="005018AA">
              <w:rPr>
                <w:rStyle w:val="CommentReference"/>
              </w:rPr>
              <w:commentReference w:id="809"/>
            </w:r>
          </w:p>
        </w:tc>
      </w:tr>
    </w:tbl>
    <w:p w14:paraId="748FA030" w14:textId="77777777" w:rsidR="00357D63" w:rsidRDefault="00357D63" w:rsidP="00357D63">
      <w:pPr>
        <w:rPr>
          <w:ins w:id="814" w:author="Ricardo Pena" w:date="2020-04-16T02:19:00Z"/>
        </w:rPr>
      </w:pPr>
    </w:p>
    <w:p w14:paraId="45015443" w14:textId="77777777" w:rsidR="00357D63" w:rsidRDefault="00357D63" w:rsidP="00357D63">
      <w:pPr>
        <w:overflowPunct/>
        <w:autoSpaceDE/>
        <w:autoSpaceDN/>
        <w:adjustRightInd/>
        <w:textAlignment w:val="auto"/>
        <w:rPr>
          <w:ins w:id="815" w:author="Ricardo Pena" w:date="2020-04-16T02:19:00Z"/>
        </w:rPr>
      </w:pPr>
      <w:ins w:id="816" w:author="Ricardo Pena" w:date="2020-04-16T02:19:00Z">
        <w:r>
          <w:br w:type="page"/>
        </w:r>
      </w:ins>
    </w:p>
    <w:p w14:paraId="2B2F65D4" w14:textId="77777777" w:rsidR="00357D63" w:rsidRDefault="00357D63" w:rsidP="00277C43">
      <w:pPr>
        <w:pStyle w:val="Paragraph"/>
      </w:pPr>
    </w:p>
    <w:p w14:paraId="58641EDF" w14:textId="4FFC4C79" w:rsidR="00277C43" w:rsidRDefault="00277C43" w:rsidP="00277C43">
      <w:pPr>
        <w:pStyle w:val="Heading2"/>
      </w:pPr>
      <w:bookmarkStart w:id="817" w:name="_Toc37943549"/>
      <w:r>
        <w:t xml:space="preserve">Test </w:t>
      </w:r>
      <w:ins w:id="818" w:author="Ricardo Pena" w:date="2020-04-16T02:19:00Z">
        <w:r w:rsidR="00357D63">
          <w:t>4</w:t>
        </w:r>
      </w:ins>
      <w:bookmarkEnd w:id="817"/>
      <w:del w:id="819" w:author="Ricardo Pena" w:date="2020-04-16T02:19:00Z">
        <w:r w:rsidDel="00357D63">
          <w:delText>2</w:delText>
        </w:r>
      </w:del>
    </w:p>
    <w:p w14:paraId="14013F3C" w14:textId="77777777" w:rsidR="00277C43" w:rsidRDefault="00277C43" w:rsidP="00277C43"/>
    <w:p w14:paraId="44CA22C1" w14:textId="0F096393" w:rsidR="00D558C2" w:rsidRPr="00B34944" w:rsidRDefault="00D558C2" w:rsidP="00D558C2">
      <w:r w:rsidRPr="00B34944">
        <w:rPr>
          <w:b/>
          <w:bCs/>
        </w:rPr>
        <w:t xml:space="preserve">Objective: </w:t>
      </w:r>
      <w:r>
        <w:t>This test will identify the independent functionality of the DELETE operation.</w:t>
      </w:r>
    </w:p>
    <w:p w14:paraId="19A4171D" w14:textId="49296AE4" w:rsidR="00D558C2" w:rsidRDefault="00D558C2" w:rsidP="00D558C2">
      <w:r w:rsidRPr="00B34944">
        <w:rPr>
          <w:b/>
          <w:bCs/>
        </w:rPr>
        <w:t>Notes:</w:t>
      </w:r>
      <w:r w:rsidRPr="00B34944">
        <w:t xml:space="preserve"> </w:t>
      </w:r>
      <w:ins w:id="820" w:author="Ricardo Pena" w:date="2020-04-16T13:55:00Z">
        <w:r w:rsidR="00DB7E90">
          <w:t>See Appendix (Section 8.0) on general setup</w:t>
        </w:r>
        <w:r w:rsidR="00DB7E90" w:rsidDel="00DB7E90">
          <w:t xml:space="preserve"> </w:t>
        </w:r>
        <w:r w:rsidR="00DB7E90">
          <w:t>before starting the test.</w:t>
        </w:r>
      </w:ins>
      <w:del w:id="821" w:author="Ricardo Pena" w:date="2020-04-16T13:55:00Z">
        <w:r w:rsidDel="00DB7E90">
          <w:delText>All test cases shall be performed independently of the results of the other test cases.</w:delText>
        </w:r>
      </w:del>
    </w:p>
    <w:p w14:paraId="434494C8" w14:textId="77777777" w:rsidR="00D0305C" w:rsidRPr="00B34944" w:rsidRDefault="00D0305C" w:rsidP="00277C43"/>
    <w:p w14:paraId="30AAD50B" w14:textId="77777777" w:rsidR="00277C43" w:rsidRDefault="00277C43" w:rsidP="00277C43">
      <w:pPr>
        <w:pStyle w:val="Paragraph"/>
        <w:sectPr w:rsidR="00277C43">
          <w:headerReference w:type="default" r:id="rId20"/>
          <w:footerReference w:type="default" r:id="rId21"/>
          <w:type w:val="continuous"/>
          <w:pgSz w:w="12240" w:h="15840" w:code="1"/>
          <w:pgMar w:top="1440" w:right="1440" w:bottom="1440" w:left="1800" w:header="720" w:footer="720" w:gutter="0"/>
          <w:cols w:space="720"/>
        </w:sectPr>
      </w:pPr>
    </w:p>
    <w:p w14:paraId="24BBCF61" w14:textId="77777777" w:rsidR="00277C43" w:rsidRDefault="00277C43" w:rsidP="00277C4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14:paraId="2D6CD089" w14:textId="77777777" w:rsidTr="00841F63">
        <w:trPr>
          <w:cantSplit/>
          <w:trHeight w:val="300"/>
        </w:trPr>
        <w:tc>
          <w:tcPr>
            <w:tcW w:w="4507" w:type="dxa"/>
            <w:gridSpan w:val="4"/>
          </w:tcPr>
          <w:p w14:paraId="540F818C" w14:textId="1D0E922E" w:rsidR="00277C43" w:rsidRDefault="00277C43" w:rsidP="00841F63">
            <w:r>
              <w:t xml:space="preserve">Test No.: </w:t>
            </w:r>
            <w:ins w:id="830" w:author="Ricardo Pena" w:date="2020-04-16T02:19:00Z">
              <w:r w:rsidR="00357D63">
                <w:t>4</w:t>
              </w:r>
            </w:ins>
            <w:del w:id="831" w:author="Ricardo Pena" w:date="2020-04-16T02:19:00Z">
              <w:r w:rsidR="00D0305C" w:rsidDel="00357D63">
                <w:delText>2</w:delText>
              </w:r>
            </w:del>
            <w:del w:id="832" w:author="Ricardo Pena" w:date="2020-04-15T00:59:00Z">
              <w:r w:rsidR="00D0305C" w:rsidDel="009B1896">
                <w:delText>a-2d</w:delText>
              </w:r>
            </w:del>
          </w:p>
        </w:tc>
        <w:tc>
          <w:tcPr>
            <w:tcW w:w="4483" w:type="dxa"/>
            <w:gridSpan w:val="3"/>
          </w:tcPr>
          <w:p w14:paraId="71E9B25F" w14:textId="4C66760B" w:rsidR="00277C43" w:rsidRDefault="00277C43" w:rsidP="00841F63">
            <w:r>
              <w:t xml:space="preserve">Current Status: </w:t>
            </w:r>
            <w:r w:rsidR="00D0305C">
              <w:t>Pending</w:t>
            </w:r>
          </w:p>
        </w:tc>
      </w:tr>
      <w:tr w:rsidR="00277C43" w14:paraId="286B630C" w14:textId="77777777" w:rsidTr="00841F63">
        <w:trPr>
          <w:cantSplit/>
          <w:trHeight w:val="300"/>
        </w:trPr>
        <w:tc>
          <w:tcPr>
            <w:tcW w:w="8990" w:type="dxa"/>
            <w:gridSpan w:val="7"/>
          </w:tcPr>
          <w:p w14:paraId="4288F282" w14:textId="636788C5" w:rsidR="00277C43" w:rsidRPr="00E47986" w:rsidRDefault="00277C43" w:rsidP="00841F63">
            <w:r w:rsidRPr="00E47986">
              <w:t xml:space="preserve">Test title:  </w:t>
            </w:r>
            <w:r>
              <w:t xml:space="preserve">Test </w:t>
            </w:r>
            <w:r w:rsidR="00227075">
              <w:t>DELETE operation</w:t>
            </w:r>
          </w:p>
          <w:p w14:paraId="1ACC3DCB" w14:textId="77777777" w:rsidR="00277C43" w:rsidRPr="00E47986" w:rsidRDefault="00277C43" w:rsidP="00841F63"/>
        </w:tc>
      </w:tr>
      <w:tr w:rsidR="00D0305C" w14:paraId="4065554E" w14:textId="77777777" w:rsidTr="00841F63">
        <w:trPr>
          <w:cantSplit/>
          <w:trHeight w:val="1070"/>
        </w:trPr>
        <w:tc>
          <w:tcPr>
            <w:tcW w:w="8990" w:type="dxa"/>
            <w:gridSpan w:val="7"/>
          </w:tcPr>
          <w:p w14:paraId="5BF9D614" w14:textId="77777777" w:rsidR="00DB7E90" w:rsidRDefault="00D0305C" w:rsidP="00D0305C">
            <w:pPr>
              <w:rPr>
                <w:ins w:id="833" w:author="Ricardo Pena" w:date="2020-04-16T14:01:00Z"/>
              </w:rPr>
            </w:pPr>
            <w:r w:rsidRPr="00E47986">
              <w:t xml:space="preserve">Testing approach: </w:t>
            </w:r>
          </w:p>
          <w:p w14:paraId="479F6985" w14:textId="76769BF4" w:rsidR="00D0305C" w:rsidRDefault="00D0305C" w:rsidP="00D0305C">
            <w:del w:id="834" w:author="Ricardo Pena" w:date="2020-04-16T14:02:00Z">
              <w:r w:rsidDel="002D32FF">
                <w:delText>Open the tables in the following order and perform the steps below.</w:delText>
              </w:r>
            </w:del>
            <w:ins w:id="835" w:author="Ricardo Pena" w:date="2020-04-16T14:02:00Z">
              <w:r w:rsidR="002D32FF">
                <w:t>This test will evaluate the DELETE operation.</w:t>
              </w:r>
            </w:ins>
          </w:p>
          <w:p w14:paraId="499FE97C" w14:textId="77777777" w:rsidR="00D0305C" w:rsidRDefault="00D0305C" w:rsidP="00D0305C"/>
          <w:p w14:paraId="16CD0F8B" w14:textId="45C21FDD" w:rsidR="00D0305C" w:rsidDel="009B1896" w:rsidRDefault="00D0305C" w:rsidP="00D0305C">
            <w:pPr>
              <w:rPr>
                <w:del w:id="836" w:author="Ricardo Pena" w:date="2020-04-15T01:01:00Z"/>
              </w:rPr>
            </w:pPr>
            <w:del w:id="837" w:author="Ricardo Pena" w:date="2020-04-15T01:01:00Z">
              <w:r w:rsidDel="009B1896">
                <w:delText>2a: TEST_DB</w:delText>
              </w:r>
            </w:del>
          </w:p>
          <w:p w14:paraId="53DA04A3" w14:textId="05BC8279" w:rsidR="00D0305C" w:rsidDel="009B1896" w:rsidRDefault="00D0305C" w:rsidP="00D0305C">
            <w:pPr>
              <w:rPr>
                <w:del w:id="838" w:author="Ricardo Pena" w:date="2020-04-15T01:01:00Z"/>
              </w:rPr>
            </w:pPr>
            <w:del w:id="839" w:author="Ricardo Pena" w:date="2020-04-15T01:01:00Z">
              <w:r w:rsidDel="009B1896">
                <w:delText>2b: TEST_DB_BIG_TABLE</w:delText>
              </w:r>
            </w:del>
          </w:p>
          <w:p w14:paraId="6DF0C371" w14:textId="32E832A3" w:rsidR="00D0305C" w:rsidDel="009B1896" w:rsidRDefault="00D0305C" w:rsidP="00D0305C">
            <w:pPr>
              <w:rPr>
                <w:del w:id="840" w:author="Ricardo Pena" w:date="2020-04-15T01:01:00Z"/>
              </w:rPr>
            </w:pPr>
            <w:del w:id="841" w:author="Ricardo Pena" w:date="2020-04-15T01:01:00Z">
              <w:r w:rsidDel="009B1896">
                <w:delText>2c: TEST_CONSTRAINT_TABLE</w:delText>
              </w:r>
            </w:del>
          </w:p>
          <w:p w14:paraId="4886CB46" w14:textId="46B23792" w:rsidR="00D0305C" w:rsidRDefault="00D0305C" w:rsidP="00D0305C">
            <w:del w:id="842" w:author="Ricardo Pena" w:date="2020-04-16T02:19:00Z">
              <w:r w:rsidDel="00357D63">
                <w:delText>2</w:delText>
              </w:r>
            </w:del>
            <w:del w:id="843" w:author="Ricardo Pena" w:date="2020-04-15T01:01:00Z">
              <w:r w:rsidDel="009B1896">
                <w:delText>d</w:delText>
              </w:r>
            </w:del>
            <w:del w:id="844" w:author="Ricardo Pena" w:date="2020-04-16T02:19:00Z">
              <w:r w:rsidDel="00357D63">
                <w:delText xml:space="preserve">: </w:delText>
              </w:r>
            </w:del>
            <w:del w:id="845" w:author="Ricardo Pena" w:date="2020-04-15T01:01:00Z">
              <w:r w:rsidDel="009B1896">
                <w:delText>TEST_DB_</w:delText>
              </w:r>
            </w:del>
            <w:r>
              <w:t>TYPE_TABLE</w:t>
            </w:r>
          </w:p>
          <w:p w14:paraId="7C616B7B" w14:textId="1E0F2F89" w:rsidR="00D0305C" w:rsidRPr="00E47986" w:rsidRDefault="00D0305C" w:rsidP="00D0305C"/>
        </w:tc>
      </w:tr>
      <w:tr w:rsidR="00277C43" w14:paraId="49C1E885" w14:textId="77777777" w:rsidTr="00841F63">
        <w:trPr>
          <w:cantSplit/>
          <w:trHeight w:val="40"/>
        </w:trPr>
        <w:tc>
          <w:tcPr>
            <w:tcW w:w="987" w:type="dxa"/>
          </w:tcPr>
          <w:p w14:paraId="0A86627D" w14:textId="77777777" w:rsidR="00277C43" w:rsidRDefault="00277C43" w:rsidP="00841F63">
            <w:r>
              <w:t>STEP</w:t>
            </w:r>
          </w:p>
        </w:tc>
        <w:tc>
          <w:tcPr>
            <w:tcW w:w="2273" w:type="dxa"/>
          </w:tcPr>
          <w:p w14:paraId="607CFE05" w14:textId="77777777" w:rsidR="00277C43" w:rsidRDefault="00277C43" w:rsidP="00841F63">
            <w:r>
              <w:t>OPERATOR ACTION</w:t>
            </w:r>
          </w:p>
        </w:tc>
        <w:tc>
          <w:tcPr>
            <w:tcW w:w="1755" w:type="dxa"/>
            <w:gridSpan w:val="3"/>
          </w:tcPr>
          <w:p w14:paraId="3629F0E4" w14:textId="77777777" w:rsidR="00277C43" w:rsidRDefault="00277C43" w:rsidP="00841F63">
            <w:r>
              <w:t>PURPOSE</w:t>
            </w:r>
          </w:p>
        </w:tc>
        <w:tc>
          <w:tcPr>
            <w:tcW w:w="2162" w:type="dxa"/>
          </w:tcPr>
          <w:p w14:paraId="020B23F6" w14:textId="77777777" w:rsidR="00277C43" w:rsidRDefault="00277C43" w:rsidP="00841F63">
            <w:r>
              <w:t>EXEPCTED RESULTS</w:t>
            </w:r>
          </w:p>
        </w:tc>
        <w:tc>
          <w:tcPr>
            <w:tcW w:w="1813" w:type="dxa"/>
          </w:tcPr>
          <w:p w14:paraId="006F52A3" w14:textId="77777777" w:rsidR="00277C43" w:rsidRDefault="00277C43" w:rsidP="00841F63">
            <w:r>
              <w:t>COMMENTS</w:t>
            </w:r>
          </w:p>
        </w:tc>
      </w:tr>
      <w:tr w:rsidR="009B1896" w14:paraId="5C116159" w14:textId="77777777" w:rsidTr="00841F63">
        <w:trPr>
          <w:cantSplit/>
          <w:trHeight w:val="40"/>
        </w:trPr>
        <w:tc>
          <w:tcPr>
            <w:tcW w:w="987" w:type="dxa"/>
          </w:tcPr>
          <w:p w14:paraId="2F0214B9" w14:textId="0BCA6B1F" w:rsidR="009B1896" w:rsidRDefault="009B1896" w:rsidP="009B1896">
            <w:ins w:id="846" w:author="Ricardo Pena" w:date="2020-04-15T01:00:00Z">
              <w:r>
                <w:t>1</w:t>
              </w:r>
            </w:ins>
            <w:del w:id="847" w:author="Ricardo Pena" w:date="2020-04-15T01:00:00Z">
              <w:r w:rsidDel="008D4429">
                <w:delText>1</w:delText>
              </w:r>
            </w:del>
          </w:p>
        </w:tc>
        <w:tc>
          <w:tcPr>
            <w:tcW w:w="2273" w:type="dxa"/>
          </w:tcPr>
          <w:p w14:paraId="7DE1BED7" w14:textId="05525B46" w:rsidR="009B1896" w:rsidRDefault="009B1896" w:rsidP="009B1896">
            <w:ins w:id="848" w:author="Ricardo Pena" w:date="2020-04-15T01:00:00Z">
              <w:r>
                <w:t>Select and double-click the &lt;TYPE_TABLE&gt; table</w:t>
              </w:r>
            </w:ins>
            <w:del w:id="849" w:author="Ricardo Pena" w:date="2020-04-15T01:00:00Z">
              <w:r w:rsidDel="008D4429">
                <w:delText>Use CTRL+D shortcut to delete all rows</w:delText>
              </w:r>
            </w:del>
          </w:p>
        </w:tc>
        <w:tc>
          <w:tcPr>
            <w:tcW w:w="1755" w:type="dxa"/>
            <w:gridSpan w:val="3"/>
          </w:tcPr>
          <w:p w14:paraId="586342CD" w14:textId="2F80CB72" w:rsidR="009B1896" w:rsidRDefault="009B1896" w:rsidP="009B1896">
            <w:ins w:id="850" w:author="Ricardo Pena" w:date="2020-04-15T01:00:00Z">
              <w:r>
                <w:t xml:space="preserve">Open Table </w:t>
              </w:r>
            </w:ins>
            <w:del w:id="851" w:author="Ricardo Pena" w:date="2020-04-15T01:00:00Z">
              <w:r w:rsidDel="008D4429">
                <w:delText>Test functionality of DELETE operation</w:delText>
              </w:r>
            </w:del>
          </w:p>
        </w:tc>
        <w:tc>
          <w:tcPr>
            <w:tcW w:w="2162" w:type="dxa"/>
          </w:tcPr>
          <w:p w14:paraId="7306A6AF" w14:textId="392A766E" w:rsidR="009B1896" w:rsidRDefault="009B1896" w:rsidP="009B1896">
            <w:ins w:id="852" w:author="Ricardo Pena" w:date="2020-04-15T01:00:00Z">
              <w:r>
                <w:t>Table is opened on a new window.</w:t>
              </w:r>
            </w:ins>
            <w:del w:id="853" w:author="Ricardo Pena" w:date="2020-04-15T01:00:00Z">
              <w:r w:rsidDel="008D4429">
                <w:delText>All rows (except header) should be deleted.</w:delText>
              </w:r>
            </w:del>
          </w:p>
        </w:tc>
        <w:tc>
          <w:tcPr>
            <w:tcW w:w="1813" w:type="dxa"/>
          </w:tcPr>
          <w:p w14:paraId="61357D36" w14:textId="77777777" w:rsidR="009B1896" w:rsidRDefault="009B1896" w:rsidP="009B1896"/>
        </w:tc>
      </w:tr>
      <w:tr w:rsidR="009B1896" w14:paraId="3944DBC1" w14:textId="77777777" w:rsidTr="00841F63">
        <w:trPr>
          <w:cantSplit/>
          <w:trHeight w:val="40"/>
        </w:trPr>
        <w:tc>
          <w:tcPr>
            <w:tcW w:w="987" w:type="dxa"/>
          </w:tcPr>
          <w:p w14:paraId="21D08048" w14:textId="13D21D90" w:rsidR="009B1896" w:rsidRDefault="009B1896" w:rsidP="009B1896">
            <w:ins w:id="854" w:author="Ricardo Pena" w:date="2020-04-15T01:00:00Z">
              <w:r>
                <w:t>2</w:t>
              </w:r>
            </w:ins>
            <w:del w:id="855" w:author="Ricardo Pena" w:date="2020-04-15T01:00:00Z">
              <w:r w:rsidDel="008D4429">
                <w:delText>2</w:delText>
              </w:r>
            </w:del>
          </w:p>
        </w:tc>
        <w:tc>
          <w:tcPr>
            <w:tcW w:w="2273" w:type="dxa"/>
          </w:tcPr>
          <w:p w14:paraId="56D601AD" w14:textId="61455323" w:rsidR="009B1896" w:rsidRDefault="009B1896" w:rsidP="009B1896">
            <w:ins w:id="856" w:author="Ricardo Pena" w:date="2020-04-15T01:00:00Z">
              <w:r>
                <w:t>Click on the first cell of the first row</w:t>
              </w:r>
            </w:ins>
            <w:del w:id="857" w:author="Ricardo Pena" w:date="2020-04-15T01:00:00Z">
              <w:r w:rsidDel="008D4429">
                <w:delText>Use CTRL+D shortcut to delete header rows</w:delText>
              </w:r>
            </w:del>
          </w:p>
        </w:tc>
        <w:tc>
          <w:tcPr>
            <w:tcW w:w="1755" w:type="dxa"/>
            <w:gridSpan w:val="3"/>
          </w:tcPr>
          <w:p w14:paraId="6B0B3A8A" w14:textId="1D895EC6" w:rsidR="009B1896" w:rsidRDefault="009B1896" w:rsidP="009B1896">
            <w:ins w:id="858" w:author="Ricardo Pena" w:date="2020-04-15T01:00:00Z">
              <w:r>
                <w:t>To select row</w:t>
              </w:r>
            </w:ins>
            <w:del w:id="859" w:author="Ricardo Pena" w:date="2020-04-15T01:00:00Z">
              <w:r w:rsidDel="008D4429">
                <w:delText>Attempt to remove header row</w:delText>
              </w:r>
            </w:del>
          </w:p>
        </w:tc>
        <w:tc>
          <w:tcPr>
            <w:tcW w:w="2162" w:type="dxa"/>
          </w:tcPr>
          <w:p w14:paraId="28D1A12B" w14:textId="3A059870" w:rsidR="009B1896" w:rsidRDefault="009B1896" w:rsidP="009B1896">
            <w:del w:id="860" w:author="Ricardo Pena" w:date="2020-04-15T01:00:00Z">
              <w:r w:rsidDel="008D4429">
                <w:delText>Operation should not work</w:delText>
              </w:r>
            </w:del>
          </w:p>
        </w:tc>
        <w:tc>
          <w:tcPr>
            <w:tcW w:w="1813" w:type="dxa"/>
          </w:tcPr>
          <w:p w14:paraId="0D20AACB" w14:textId="77777777" w:rsidR="009B1896" w:rsidRDefault="009B1896" w:rsidP="009B1896"/>
        </w:tc>
      </w:tr>
      <w:tr w:rsidR="009B1896" w14:paraId="2F33C077" w14:textId="77777777" w:rsidTr="00841F63">
        <w:trPr>
          <w:cantSplit/>
          <w:trHeight w:val="40"/>
          <w:ins w:id="861" w:author="Ricardo Pena" w:date="2020-04-15T00:59:00Z"/>
        </w:trPr>
        <w:tc>
          <w:tcPr>
            <w:tcW w:w="987" w:type="dxa"/>
          </w:tcPr>
          <w:p w14:paraId="6358C060" w14:textId="03B5D79C" w:rsidR="009B1896" w:rsidRDefault="009B1896" w:rsidP="009B1896">
            <w:pPr>
              <w:rPr>
                <w:ins w:id="862" w:author="Ricardo Pena" w:date="2020-04-15T00:59:00Z"/>
              </w:rPr>
            </w:pPr>
            <w:ins w:id="863" w:author="Ricardo Pena" w:date="2020-04-15T01:00:00Z">
              <w:r>
                <w:t>3</w:t>
              </w:r>
            </w:ins>
          </w:p>
        </w:tc>
        <w:tc>
          <w:tcPr>
            <w:tcW w:w="2273" w:type="dxa"/>
          </w:tcPr>
          <w:p w14:paraId="721D23C1" w14:textId="77777777" w:rsidR="009B1896" w:rsidRDefault="009B1896" w:rsidP="009B1896">
            <w:pPr>
              <w:rPr>
                <w:ins w:id="864" w:author="Ricardo Pena" w:date="2020-04-15T01:00:00Z"/>
              </w:rPr>
            </w:pPr>
            <w:ins w:id="865" w:author="Ricardo Pena" w:date="2020-04-15T01:00:00Z">
              <w:r>
                <w:t>On the top left menu select</w:t>
              </w:r>
            </w:ins>
          </w:p>
          <w:p w14:paraId="5ED91763" w14:textId="62F1AA22" w:rsidR="009B1896" w:rsidRDefault="009B1896" w:rsidP="009B1896">
            <w:pPr>
              <w:rPr>
                <w:ins w:id="866" w:author="Ricardo Pena" w:date="2020-04-15T00:59:00Z"/>
              </w:rPr>
            </w:pPr>
            <w:ins w:id="867" w:author="Ricardo Pena" w:date="2020-04-15T01:00:00Z">
              <w:r>
                <w:t>EDIT-&gt; DELETE ROW</w:t>
              </w:r>
            </w:ins>
          </w:p>
        </w:tc>
        <w:tc>
          <w:tcPr>
            <w:tcW w:w="1755" w:type="dxa"/>
            <w:gridSpan w:val="3"/>
          </w:tcPr>
          <w:p w14:paraId="49631C1D" w14:textId="27504819" w:rsidR="009B1896" w:rsidRDefault="009B1896" w:rsidP="009B1896">
            <w:pPr>
              <w:rPr>
                <w:ins w:id="868" w:author="Ricardo Pena" w:date="2020-04-15T00:59:00Z"/>
              </w:rPr>
            </w:pPr>
            <w:ins w:id="869" w:author="Ricardo Pena" w:date="2020-04-15T01:01:00Z">
              <w:r>
                <w:t>Remove selected row from Table</w:t>
              </w:r>
            </w:ins>
          </w:p>
        </w:tc>
        <w:tc>
          <w:tcPr>
            <w:tcW w:w="2162" w:type="dxa"/>
          </w:tcPr>
          <w:p w14:paraId="7A3A54A1" w14:textId="0C9CF844" w:rsidR="009B1896" w:rsidRDefault="009B1896" w:rsidP="009B1896">
            <w:pPr>
              <w:rPr>
                <w:ins w:id="870" w:author="Ricardo Pena" w:date="2020-04-15T00:59:00Z"/>
              </w:rPr>
            </w:pPr>
            <w:commentRangeStart w:id="871"/>
            <w:ins w:id="872" w:author="Ricardo Pena" w:date="2020-04-15T01:00:00Z">
              <w:r>
                <w:t>Table is now empty</w:t>
              </w:r>
            </w:ins>
            <w:commentRangeEnd w:id="871"/>
            <w:r w:rsidR="00E72081">
              <w:rPr>
                <w:rStyle w:val="CommentReference"/>
              </w:rPr>
              <w:commentReference w:id="871"/>
            </w:r>
          </w:p>
        </w:tc>
        <w:tc>
          <w:tcPr>
            <w:tcW w:w="1813" w:type="dxa"/>
          </w:tcPr>
          <w:p w14:paraId="2ACDAB5C" w14:textId="77777777" w:rsidR="009B1896" w:rsidRDefault="009B1896" w:rsidP="009B1896">
            <w:pPr>
              <w:rPr>
                <w:ins w:id="873" w:author="Ricardo Pena" w:date="2020-04-15T00:59:00Z"/>
              </w:rPr>
            </w:pPr>
          </w:p>
        </w:tc>
      </w:tr>
      <w:tr w:rsidR="00227075" w14:paraId="4336D67B" w14:textId="77777777" w:rsidTr="00841F63">
        <w:trPr>
          <w:trHeight w:val="1250"/>
        </w:trPr>
        <w:tc>
          <w:tcPr>
            <w:tcW w:w="8990" w:type="dxa"/>
            <w:gridSpan w:val="7"/>
            <w:tcBorders>
              <w:bottom w:val="single" w:sz="4" w:space="0" w:color="auto"/>
            </w:tcBorders>
          </w:tcPr>
          <w:p w14:paraId="3E905C6F" w14:textId="77777777" w:rsidR="00227075" w:rsidRDefault="00227075" w:rsidP="00227075">
            <w:r>
              <w:t>Concluding Remarks:</w:t>
            </w:r>
          </w:p>
        </w:tc>
      </w:tr>
      <w:tr w:rsidR="00227075" w14:paraId="058A33E8" w14:textId="77777777" w:rsidTr="00841F63">
        <w:trPr>
          <w:trHeight w:val="890"/>
        </w:trPr>
        <w:tc>
          <w:tcPr>
            <w:tcW w:w="4495" w:type="dxa"/>
            <w:gridSpan w:val="3"/>
          </w:tcPr>
          <w:p w14:paraId="29CF0374" w14:textId="77777777" w:rsidR="00227075" w:rsidRDefault="00227075" w:rsidP="00227075">
            <w:commentRangeStart w:id="874"/>
            <w:r>
              <w:t xml:space="preserve">Testing Team: </w:t>
            </w:r>
          </w:p>
          <w:p w14:paraId="05C439A8" w14:textId="0A459F9B" w:rsidR="00227075" w:rsidRDefault="00227075" w:rsidP="00227075">
            <w:del w:id="875" w:author="Ricardo Pena" w:date="2020-04-15T01:11:00Z">
              <w:r w:rsidDel="009B1896">
                <w:delText>&lt;&lt; List members of testing team and lead &gt;&gt;</w:delText>
              </w:r>
            </w:del>
          </w:p>
        </w:tc>
        <w:tc>
          <w:tcPr>
            <w:tcW w:w="4495" w:type="dxa"/>
            <w:gridSpan w:val="4"/>
          </w:tcPr>
          <w:p w14:paraId="53E4A491" w14:textId="77777777" w:rsidR="00227075" w:rsidRDefault="00227075" w:rsidP="00227075">
            <w:r>
              <w:t>Date Completed:</w:t>
            </w:r>
            <w:commentRangeEnd w:id="874"/>
            <w:r w:rsidR="005018AA">
              <w:rPr>
                <w:rStyle w:val="CommentReference"/>
              </w:rPr>
              <w:commentReference w:id="874"/>
            </w:r>
          </w:p>
        </w:tc>
      </w:tr>
    </w:tbl>
    <w:p w14:paraId="21F60DF8" w14:textId="1CDE1F47" w:rsidR="00227075" w:rsidRDefault="00227075" w:rsidP="00277C43"/>
    <w:p w14:paraId="1062A79C" w14:textId="77777777" w:rsidR="00227075" w:rsidRDefault="00227075">
      <w:pPr>
        <w:overflowPunct/>
        <w:autoSpaceDE/>
        <w:autoSpaceDN/>
        <w:adjustRightInd/>
        <w:textAlignment w:val="auto"/>
      </w:pPr>
      <w:r>
        <w:br w:type="page"/>
      </w:r>
    </w:p>
    <w:p w14:paraId="5E8EEB0A" w14:textId="77777777" w:rsidR="00227075" w:rsidRDefault="00227075" w:rsidP="00227075">
      <w:pPr>
        <w:pStyle w:val="Paragraph"/>
      </w:pPr>
    </w:p>
    <w:p w14:paraId="2BDBC3B6" w14:textId="5AEE523F" w:rsidR="00227075" w:rsidRDefault="00227075" w:rsidP="00227075">
      <w:pPr>
        <w:pStyle w:val="Heading2"/>
      </w:pPr>
      <w:bookmarkStart w:id="876" w:name="_Toc37943550"/>
      <w:r>
        <w:t xml:space="preserve">Test </w:t>
      </w:r>
      <w:ins w:id="877" w:author="Ricardo Pena" w:date="2020-04-16T02:19:00Z">
        <w:r w:rsidR="00357D63">
          <w:t>5</w:t>
        </w:r>
      </w:ins>
      <w:bookmarkEnd w:id="876"/>
      <w:del w:id="878" w:author="Ricardo Pena" w:date="2020-04-16T02:19:00Z">
        <w:r w:rsidDel="00357D63">
          <w:delText>3</w:delText>
        </w:r>
      </w:del>
    </w:p>
    <w:p w14:paraId="28EFF83B" w14:textId="77777777" w:rsidR="00227075" w:rsidRDefault="00227075" w:rsidP="00227075"/>
    <w:p w14:paraId="763DB09A" w14:textId="6BF7C442" w:rsidR="00D558C2" w:rsidRPr="00B34944" w:rsidRDefault="00D558C2" w:rsidP="00D558C2">
      <w:r w:rsidRPr="00B34944">
        <w:rPr>
          <w:b/>
          <w:bCs/>
        </w:rPr>
        <w:t xml:space="preserve">Objective: </w:t>
      </w:r>
      <w:r>
        <w:t>This test will identify the independent functionality of the UNDO operation.</w:t>
      </w:r>
    </w:p>
    <w:p w14:paraId="37ACF89C" w14:textId="2DED7200" w:rsidR="00D558C2" w:rsidRDefault="00D558C2" w:rsidP="00D558C2">
      <w:r w:rsidRPr="00B34944">
        <w:rPr>
          <w:b/>
          <w:bCs/>
        </w:rPr>
        <w:t>Notes:</w:t>
      </w:r>
      <w:r w:rsidRPr="00B34944">
        <w:t xml:space="preserve"> </w:t>
      </w:r>
      <w:ins w:id="879" w:author="Ricardo Pena" w:date="2020-04-16T13:55:00Z">
        <w:r w:rsidR="00DB7E90">
          <w:t>See Appendix (Section 8.0) on general setup</w:t>
        </w:r>
        <w:r w:rsidR="00DB7E90" w:rsidDel="00DB7E90">
          <w:t xml:space="preserve"> </w:t>
        </w:r>
        <w:r w:rsidR="00DB7E90">
          <w:t>before starting the test.</w:t>
        </w:r>
      </w:ins>
      <w:del w:id="880" w:author="Ricardo Pena" w:date="2020-04-16T13:55:00Z">
        <w:r w:rsidDel="00DB7E90">
          <w:delText>All test cases shall be performed independently of the results of the other test cases.</w:delText>
        </w:r>
      </w:del>
    </w:p>
    <w:p w14:paraId="3488C5B4" w14:textId="77777777" w:rsidR="00D0305C" w:rsidRPr="00B34944" w:rsidRDefault="00D0305C" w:rsidP="00227075"/>
    <w:p w14:paraId="5A67CCFE" w14:textId="77777777" w:rsidR="00227075" w:rsidRDefault="00227075" w:rsidP="00227075">
      <w:pPr>
        <w:pStyle w:val="Paragraph"/>
        <w:sectPr w:rsidR="00227075">
          <w:headerReference w:type="default" r:id="rId22"/>
          <w:footerReference w:type="default" r:id="rId23"/>
          <w:type w:val="continuous"/>
          <w:pgSz w:w="12240" w:h="15840" w:code="1"/>
          <w:pgMar w:top="1440" w:right="1440" w:bottom="1440" w:left="1800" w:header="720" w:footer="720" w:gutter="0"/>
          <w:cols w:space="720"/>
        </w:sectPr>
      </w:pPr>
    </w:p>
    <w:p w14:paraId="5B3000DE" w14:textId="77777777" w:rsidR="00227075" w:rsidRDefault="00227075" w:rsidP="0022707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27075" w14:paraId="21ED13FA" w14:textId="77777777" w:rsidTr="00841F63">
        <w:trPr>
          <w:cantSplit/>
          <w:trHeight w:val="300"/>
        </w:trPr>
        <w:tc>
          <w:tcPr>
            <w:tcW w:w="4507" w:type="dxa"/>
            <w:gridSpan w:val="4"/>
          </w:tcPr>
          <w:p w14:paraId="5B9E2142" w14:textId="03D61362" w:rsidR="00227075" w:rsidRDefault="00227075" w:rsidP="00841F63">
            <w:r>
              <w:t xml:space="preserve">Test No.: </w:t>
            </w:r>
            <w:ins w:id="889" w:author="Ricardo Pena" w:date="2020-04-16T02:19:00Z">
              <w:r w:rsidR="00357D63">
                <w:t>5</w:t>
              </w:r>
            </w:ins>
            <w:del w:id="890" w:author="Ricardo Pena" w:date="2020-04-16T02:19:00Z">
              <w:r w:rsidR="00D558C2" w:rsidDel="00357D63">
                <w:delText>3</w:delText>
              </w:r>
            </w:del>
            <w:del w:id="891" w:author="Ricardo Pena" w:date="2020-04-16T01:53:00Z">
              <w:r w:rsidR="00D558C2" w:rsidDel="0072625F">
                <w:delText>a-3d</w:delText>
              </w:r>
            </w:del>
          </w:p>
        </w:tc>
        <w:tc>
          <w:tcPr>
            <w:tcW w:w="4483" w:type="dxa"/>
            <w:gridSpan w:val="3"/>
          </w:tcPr>
          <w:p w14:paraId="5C6ECE4C" w14:textId="77777777" w:rsidR="00227075" w:rsidRDefault="00227075" w:rsidP="00841F63">
            <w:r>
              <w:t xml:space="preserve">Current Status: </w:t>
            </w:r>
            <w:del w:id="892" w:author="Ricardo Pena" w:date="2020-04-16T14:04:00Z">
              <w:r w:rsidDel="002D32FF">
                <w:delText xml:space="preserve">&lt;&lt; Passed / Failed / </w:delText>
              </w:r>
            </w:del>
            <w:r>
              <w:t>Pending</w:t>
            </w:r>
            <w:del w:id="893" w:author="Ricardo Pena" w:date="2020-04-16T14:04:00Z">
              <w:r w:rsidDel="002D32FF">
                <w:delText xml:space="preserve"> &gt;&gt;</w:delText>
              </w:r>
            </w:del>
          </w:p>
        </w:tc>
      </w:tr>
      <w:tr w:rsidR="00227075" w14:paraId="39DFA644" w14:textId="77777777" w:rsidTr="00841F63">
        <w:trPr>
          <w:cantSplit/>
          <w:trHeight w:val="300"/>
        </w:trPr>
        <w:tc>
          <w:tcPr>
            <w:tcW w:w="8990" w:type="dxa"/>
            <w:gridSpan w:val="7"/>
          </w:tcPr>
          <w:p w14:paraId="1F24138C" w14:textId="03B6FE60" w:rsidR="00227075" w:rsidRPr="00E47986" w:rsidRDefault="00227075" w:rsidP="00841F63">
            <w:r w:rsidRPr="00E47986">
              <w:t xml:space="preserve">Test title:  </w:t>
            </w:r>
            <w:r>
              <w:t>Test UNDO operation</w:t>
            </w:r>
          </w:p>
          <w:p w14:paraId="460E9E67" w14:textId="77777777" w:rsidR="00227075" w:rsidRPr="00E47986" w:rsidRDefault="00227075" w:rsidP="00841F63"/>
        </w:tc>
      </w:tr>
      <w:tr w:rsidR="00D558C2" w14:paraId="38179F8F" w14:textId="77777777" w:rsidTr="00841F63">
        <w:trPr>
          <w:cantSplit/>
          <w:trHeight w:val="1070"/>
        </w:trPr>
        <w:tc>
          <w:tcPr>
            <w:tcW w:w="8990" w:type="dxa"/>
            <w:gridSpan w:val="7"/>
          </w:tcPr>
          <w:p w14:paraId="10315263" w14:textId="77777777" w:rsidR="002D32FF" w:rsidRDefault="00D558C2" w:rsidP="00D558C2">
            <w:pPr>
              <w:rPr>
                <w:ins w:id="894" w:author="Ricardo Pena" w:date="2020-04-16T14:03:00Z"/>
              </w:rPr>
            </w:pPr>
            <w:r w:rsidRPr="00E47986">
              <w:t xml:space="preserve">Testing approach: </w:t>
            </w:r>
          </w:p>
          <w:p w14:paraId="5621D9E0" w14:textId="4FD3D582" w:rsidR="00D558C2" w:rsidRDefault="00D558C2" w:rsidP="00D558C2">
            <w:del w:id="895" w:author="Ricardo Pena" w:date="2020-04-16T14:03:00Z">
              <w:r w:rsidDel="002D32FF">
                <w:delText>Open the tables in the following order and perform the steps below.</w:delText>
              </w:r>
            </w:del>
            <w:ins w:id="896" w:author="Ricardo Pena" w:date="2020-04-16T14:03:00Z">
              <w:r w:rsidR="002D32FF">
                <w:t>This test will evaluate the functionality of the UNDO operation for all value editing conditions.</w:t>
              </w:r>
            </w:ins>
            <w:ins w:id="897" w:author="Ricardo Pena" w:date="2020-04-16T14:04:00Z">
              <w:r w:rsidR="002D32FF">
                <w:t xml:space="preserve"> This will also confirm the consistent functionality of the UNDO operation.</w:t>
              </w:r>
            </w:ins>
          </w:p>
          <w:p w14:paraId="6BB04BD3" w14:textId="77777777" w:rsidR="00D558C2" w:rsidRDefault="00D558C2" w:rsidP="00D558C2"/>
          <w:p w14:paraId="6559DB9B" w14:textId="6250C7D1" w:rsidR="00D558C2" w:rsidDel="0072625F" w:rsidRDefault="00D558C2" w:rsidP="00D558C2">
            <w:pPr>
              <w:rPr>
                <w:del w:id="898" w:author="Ricardo Pena" w:date="2020-04-16T01:53:00Z"/>
              </w:rPr>
            </w:pPr>
            <w:del w:id="899" w:author="Ricardo Pena" w:date="2020-04-16T01:53:00Z">
              <w:r w:rsidDel="0072625F">
                <w:delText>3a: TEST_DB</w:delText>
              </w:r>
            </w:del>
          </w:p>
          <w:p w14:paraId="434AB02F" w14:textId="158751B5" w:rsidR="00D558C2" w:rsidDel="0072625F" w:rsidRDefault="00D558C2" w:rsidP="00D558C2">
            <w:pPr>
              <w:rPr>
                <w:del w:id="900" w:author="Ricardo Pena" w:date="2020-04-16T01:53:00Z"/>
              </w:rPr>
            </w:pPr>
            <w:del w:id="901" w:author="Ricardo Pena" w:date="2020-04-16T01:54:00Z">
              <w:r w:rsidDel="0072625F">
                <w:delText xml:space="preserve">3b: </w:delText>
              </w:r>
            </w:del>
            <w:r>
              <w:t>TEST_DB_BIG_TABLE</w:t>
            </w:r>
          </w:p>
          <w:p w14:paraId="2355E3FA" w14:textId="583F343C" w:rsidR="00D558C2" w:rsidDel="0072625F" w:rsidRDefault="00D558C2" w:rsidP="00D558C2">
            <w:pPr>
              <w:rPr>
                <w:del w:id="902" w:author="Ricardo Pena" w:date="2020-04-16T01:53:00Z"/>
              </w:rPr>
            </w:pPr>
            <w:del w:id="903" w:author="Ricardo Pena" w:date="2020-04-16T01:53:00Z">
              <w:r w:rsidDel="0072625F">
                <w:delText>3c: TEST_CONSTRAINT_TABLE</w:delText>
              </w:r>
            </w:del>
          </w:p>
          <w:p w14:paraId="3117ACB0" w14:textId="6E333732" w:rsidR="00D558C2" w:rsidDel="0072625F" w:rsidRDefault="00D558C2" w:rsidP="00D558C2">
            <w:pPr>
              <w:rPr>
                <w:del w:id="904" w:author="Ricardo Pena" w:date="2020-04-16T01:53:00Z"/>
              </w:rPr>
            </w:pPr>
            <w:del w:id="905" w:author="Ricardo Pena" w:date="2020-04-16T01:53:00Z">
              <w:r w:rsidDel="0072625F">
                <w:delText>3d: TEST_DB_TYPE_TABLE</w:delText>
              </w:r>
            </w:del>
          </w:p>
          <w:p w14:paraId="46153ED1" w14:textId="624A440F" w:rsidR="00D558C2" w:rsidRPr="00E47986" w:rsidRDefault="00D558C2"/>
        </w:tc>
      </w:tr>
      <w:tr w:rsidR="00227075" w14:paraId="234CDF43" w14:textId="77777777" w:rsidTr="00841F63">
        <w:trPr>
          <w:cantSplit/>
          <w:trHeight w:val="40"/>
        </w:trPr>
        <w:tc>
          <w:tcPr>
            <w:tcW w:w="987" w:type="dxa"/>
          </w:tcPr>
          <w:p w14:paraId="7D50FD4C" w14:textId="77777777" w:rsidR="00227075" w:rsidRDefault="00227075" w:rsidP="00841F63">
            <w:r>
              <w:t>STEP</w:t>
            </w:r>
          </w:p>
        </w:tc>
        <w:tc>
          <w:tcPr>
            <w:tcW w:w="2273" w:type="dxa"/>
          </w:tcPr>
          <w:p w14:paraId="27125056" w14:textId="77777777" w:rsidR="00227075" w:rsidRDefault="00227075" w:rsidP="00841F63">
            <w:r>
              <w:t>OPERATOR ACTION</w:t>
            </w:r>
          </w:p>
        </w:tc>
        <w:tc>
          <w:tcPr>
            <w:tcW w:w="1755" w:type="dxa"/>
            <w:gridSpan w:val="3"/>
          </w:tcPr>
          <w:p w14:paraId="04A0B34F" w14:textId="77777777" w:rsidR="00227075" w:rsidRDefault="00227075" w:rsidP="00841F63">
            <w:r>
              <w:t>PURPOSE</w:t>
            </w:r>
          </w:p>
        </w:tc>
        <w:tc>
          <w:tcPr>
            <w:tcW w:w="2162" w:type="dxa"/>
          </w:tcPr>
          <w:p w14:paraId="240B9CCA" w14:textId="77777777" w:rsidR="00227075" w:rsidRDefault="00227075" w:rsidP="00841F63">
            <w:r>
              <w:t>EXEPCTED RESULTS</w:t>
            </w:r>
          </w:p>
        </w:tc>
        <w:tc>
          <w:tcPr>
            <w:tcW w:w="1813" w:type="dxa"/>
          </w:tcPr>
          <w:p w14:paraId="6C8AC8F9" w14:textId="77777777" w:rsidR="00227075" w:rsidRDefault="00227075" w:rsidP="00841F63">
            <w:r>
              <w:t>COMMENTS</w:t>
            </w:r>
          </w:p>
        </w:tc>
      </w:tr>
      <w:tr w:rsidR="009B1896" w14:paraId="74DB32A3" w14:textId="77777777" w:rsidTr="00841F63">
        <w:trPr>
          <w:cantSplit/>
          <w:trHeight w:val="40"/>
        </w:trPr>
        <w:tc>
          <w:tcPr>
            <w:tcW w:w="987" w:type="dxa"/>
          </w:tcPr>
          <w:p w14:paraId="7FBABD55" w14:textId="38021722" w:rsidR="009B1896" w:rsidRDefault="009B1896" w:rsidP="009B1896">
            <w:ins w:id="906" w:author="Ricardo Pena" w:date="2020-04-15T01:19:00Z">
              <w:r>
                <w:t>1</w:t>
              </w:r>
            </w:ins>
            <w:del w:id="907" w:author="Ricardo Pena" w:date="2020-04-15T01:19:00Z">
              <w:r w:rsidDel="00D54068">
                <w:delText>1</w:delText>
              </w:r>
            </w:del>
          </w:p>
        </w:tc>
        <w:tc>
          <w:tcPr>
            <w:tcW w:w="2273" w:type="dxa"/>
          </w:tcPr>
          <w:p w14:paraId="39FE713F" w14:textId="44754CE4" w:rsidR="009B1896" w:rsidRDefault="009B1896" w:rsidP="009B1896">
            <w:ins w:id="908" w:author="Ricardo Pena" w:date="2020-04-15T01:19:00Z">
              <w:r>
                <w:t>Select and double-click the &lt;BIG_TABLE&gt; table</w:t>
              </w:r>
            </w:ins>
            <w:del w:id="909" w:author="Ricardo Pena" w:date="2020-04-15T01:19:00Z">
              <w:r w:rsidDel="00D54068">
                <w:delText>Use CTRL+D shortcut to delete header rows</w:delText>
              </w:r>
            </w:del>
          </w:p>
        </w:tc>
        <w:tc>
          <w:tcPr>
            <w:tcW w:w="1755" w:type="dxa"/>
            <w:gridSpan w:val="3"/>
          </w:tcPr>
          <w:p w14:paraId="714B5207" w14:textId="044F430E" w:rsidR="009B1896" w:rsidRDefault="009B1896" w:rsidP="009B1896">
            <w:ins w:id="910" w:author="Ricardo Pena" w:date="2020-04-15T01:19:00Z">
              <w:r>
                <w:t xml:space="preserve">Open Table </w:t>
              </w:r>
            </w:ins>
            <w:del w:id="911" w:author="Ricardo Pena" w:date="2020-04-15T01:19:00Z">
              <w:r w:rsidDel="00D54068">
                <w:delText>Attempt to remove header row</w:delText>
              </w:r>
            </w:del>
          </w:p>
        </w:tc>
        <w:tc>
          <w:tcPr>
            <w:tcW w:w="2162" w:type="dxa"/>
          </w:tcPr>
          <w:p w14:paraId="7196D611" w14:textId="0401AE0F" w:rsidR="009B1896" w:rsidRDefault="009B1896" w:rsidP="009B1896">
            <w:ins w:id="912" w:author="Ricardo Pena" w:date="2020-04-15T01:19:00Z">
              <w:r>
                <w:t>Table is opened on a new window.</w:t>
              </w:r>
            </w:ins>
            <w:del w:id="913" w:author="Ricardo Pena" w:date="2020-04-15T01:19:00Z">
              <w:r w:rsidDel="00D54068">
                <w:delText>Operation should not work</w:delText>
              </w:r>
            </w:del>
          </w:p>
        </w:tc>
        <w:tc>
          <w:tcPr>
            <w:tcW w:w="1813" w:type="dxa"/>
          </w:tcPr>
          <w:p w14:paraId="429F505F" w14:textId="77777777" w:rsidR="009B1896" w:rsidRDefault="009B1896" w:rsidP="009B1896"/>
        </w:tc>
      </w:tr>
      <w:tr w:rsidR="009B1896" w14:paraId="5766FE82" w14:textId="77777777" w:rsidTr="00841F63">
        <w:trPr>
          <w:cantSplit/>
          <w:trHeight w:val="40"/>
          <w:ins w:id="914" w:author="Ricardo Pena" w:date="2020-04-15T01:18:00Z"/>
        </w:trPr>
        <w:tc>
          <w:tcPr>
            <w:tcW w:w="987" w:type="dxa"/>
          </w:tcPr>
          <w:p w14:paraId="575D2762" w14:textId="09BAF3B1" w:rsidR="009B1896" w:rsidRDefault="009B1896" w:rsidP="009B1896">
            <w:pPr>
              <w:rPr>
                <w:ins w:id="915" w:author="Ricardo Pena" w:date="2020-04-15T01:18:00Z"/>
              </w:rPr>
            </w:pPr>
            <w:ins w:id="916" w:author="Ricardo Pena" w:date="2020-04-15T01:58:00Z">
              <w:r>
                <w:t>2</w:t>
              </w:r>
            </w:ins>
          </w:p>
        </w:tc>
        <w:tc>
          <w:tcPr>
            <w:tcW w:w="2273" w:type="dxa"/>
          </w:tcPr>
          <w:p w14:paraId="2BBCC66D" w14:textId="7E7CC854" w:rsidR="009B1896" w:rsidRDefault="009B1896">
            <w:pPr>
              <w:rPr>
                <w:ins w:id="917" w:author="Ricardo Pena" w:date="2020-04-15T01:18:00Z"/>
              </w:rPr>
            </w:pPr>
            <w:ins w:id="918" w:author="Ricardo Pena" w:date="2020-04-15T01:52:00Z">
              <w:r>
                <w:t>Click on the first cell of the first row and enter</w:t>
              </w:r>
            </w:ins>
            <w:ins w:id="919" w:author="Ricardo Pena" w:date="2020-04-15T01:24:00Z">
              <w:r>
                <w:t xml:space="preserve"> the value “12345”</w:t>
              </w:r>
            </w:ins>
            <w:ins w:id="920" w:author="Ricardo Pena" w:date="2020-04-15T01:25:00Z">
              <w:r>
                <w:t xml:space="preserve"> and press</w:t>
              </w:r>
            </w:ins>
            <w:ins w:id="921" w:author="Ricardo Pena" w:date="2020-04-15T01:48:00Z">
              <w:r>
                <w:t xml:space="preserve"> ENTER</w:t>
              </w:r>
            </w:ins>
          </w:p>
        </w:tc>
        <w:tc>
          <w:tcPr>
            <w:tcW w:w="1755" w:type="dxa"/>
            <w:gridSpan w:val="3"/>
          </w:tcPr>
          <w:p w14:paraId="041505B0" w14:textId="24C5F8D0" w:rsidR="009B1896" w:rsidRDefault="009B1896" w:rsidP="009B1896">
            <w:pPr>
              <w:rPr>
                <w:ins w:id="922" w:author="Ricardo Pena" w:date="2020-04-15T01:18:00Z"/>
              </w:rPr>
            </w:pPr>
            <w:ins w:id="923" w:author="Ricardo Pena" w:date="2020-04-15T01:24:00Z">
              <w:r>
                <w:t>Enter a value in the cell</w:t>
              </w:r>
            </w:ins>
          </w:p>
        </w:tc>
        <w:tc>
          <w:tcPr>
            <w:tcW w:w="2162" w:type="dxa"/>
          </w:tcPr>
          <w:p w14:paraId="3587EC5B" w14:textId="188EC1D6" w:rsidR="009B1896" w:rsidRDefault="009B1896" w:rsidP="009B1896">
            <w:pPr>
              <w:rPr>
                <w:ins w:id="924" w:author="Ricardo Pena" w:date="2020-04-15T01:18:00Z"/>
              </w:rPr>
            </w:pPr>
            <w:ins w:id="925" w:author="Ricardo Pena" w:date="2020-04-15T01:28:00Z">
              <w:r>
                <w:t>The value “12345” should be stored in the cell</w:t>
              </w:r>
            </w:ins>
          </w:p>
        </w:tc>
        <w:tc>
          <w:tcPr>
            <w:tcW w:w="1813" w:type="dxa"/>
          </w:tcPr>
          <w:p w14:paraId="3A833A79" w14:textId="77777777" w:rsidR="009B1896" w:rsidRDefault="009B1896" w:rsidP="009B1896">
            <w:pPr>
              <w:rPr>
                <w:ins w:id="926" w:author="Ricardo Pena" w:date="2020-04-15T01:18:00Z"/>
              </w:rPr>
            </w:pPr>
          </w:p>
        </w:tc>
      </w:tr>
      <w:tr w:rsidR="009B1896" w14:paraId="4F244F31" w14:textId="77777777" w:rsidTr="00841F63">
        <w:trPr>
          <w:cantSplit/>
          <w:trHeight w:val="40"/>
          <w:ins w:id="927" w:author="Ricardo Pena" w:date="2020-04-15T01:18:00Z"/>
        </w:trPr>
        <w:tc>
          <w:tcPr>
            <w:tcW w:w="987" w:type="dxa"/>
          </w:tcPr>
          <w:p w14:paraId="5B37C45C" w14:textId="791696BA" w:rsidR="009B1896" w:rsidRDefault="009B1896" w:rsidP="009B1896">
            <w:pPr>
              <w:rPr>
                <w:ins w:id="928" w:author="Ricardo Pena" w:date="2020-04-15T01:18:00Z"/>
              </w:rPr>
            </w:pPr>
            <w:ins w:id="929" w:author="Ricardo Pena" w:date="2020-04-15T01:51:00Z">
              <w:r>
                <w:t>3</w:t>
              </w:r>
            </w:ins>
          </w:p>
        </w:tc>
        <w:tc>
          <w:tcPr>
            <w:tcW w:w="2273" w:type="dxa"/>
          </w:tcPr>
          <w:p w14:paraId="0574DB50" w14:textId="0BFF523D" w:rsidR="009B1896" w:rsidRDefault="009B1896" w:rsidP="009B1896">
            <w:pPr>
              <w:rPr>
                <w:ins w:id="930" w:author="Ricardo Pena" w:date="2020-04-15T01:18:00Z"/>
              </w:rPr>
            </w:pPr>
            <w:ins w:id="931" w:author="Ricardo Pena" w:date="2020-04-15T01:19:00Z">
              <w:r>
                <w:t>Click inside the Table space</w:t>
              </w:r>
            </w:ins>
          </w:p>
        </w:tc>
        <w:tc>
          <w:tcPr>
            <w:tcW w:w="1755" w:type="dxa"/>
            <w:gridSpan w:val="3"/>
          </w:tcPr>
          <w:p w14:paraId="6F0E3007" w14:textId="5D02A395" w:rsidR="009B1896" w:rsidRDefault="009B1896" w:rsidP="009B1896">
            <w:pPr>
              <w:rPr>
                <w:ins w:id="932" w:author="Ricardo Pena" w:date="2020-04-15T01:18:00Z"/>
              </w:rPr>
            </w:pPr>
            <w:ins w:id="933" w:author="Ricardo Pena" w:date="2020-04-15T01:19:00Z">
              <w:r>
                <w:t>Ensure table space is selected.</w:t>
              </w:r>
            </w:ins>
          </w:p>
        </w:tc>
        <w:tc>
          <w:tcPr>
            <w:tcW w:w="2162" w:type="dxa"/>
          </w:tcPr>
          <w:p w14:paraId="0E555D94" w14:textId="77777777" w:rsidR="009B1896" w:rsidRDefault="009B1896" w:rsidP="009B1896">
            <w:pPr>
              <w:rPr>
                <w:ins w:id="934" w:author="Ricardo Pena" w:date="2020-04-15T01:18:00Z"/>
              </w:rPr>
            </w:pPr>
          </w:p>
        </w:tc>
        <w:tc>
          <w:tcPr>
            <w:tcW w:w="1813" w:type="dxa"/>
          </w:tcPr>
          <w:p w14:paraId="7BF3B2EE" w14:textId="77777777" w:rsidR="009B1896" w:rsidRDefault="009B1896" w:rsidP="009B1896">
            <w:pPr>
              <w:rPr>
                <w:ins w:id="935" w:author="Ricardo Pena" w:date="2020-04-15T01:18:00Z"/>
              </w:rPr>
            </w:pPr>
          </w:p>
        </w:tc>
      </w:tr>
      <w:tr w:rsidR="009B1896" w14:paraId="1C705697" w14:textId="77777777" w:rsidTr="00841F63">
        <w:trPr>
          <w:cantSplit/>
          <w:trHeight w:val="40"/>
          <w:ins w:id="936" w:author="Ricardo Pena" w:date="2020-04-15T01:18:00Z"/>
        </w:trPr>
        <w:tc>
          <w:tcPr>
            <w:tcW w:w="987" w:type="dxa"/>
          </w:tcPr>
          <w:p w14:paraId="0AA80FCE" w14:textId="4E63CCFA" w:rsidR="009B1896" w:rsidRDefault="009B1896" w:rsidP="009B1896">
            <w:pPr>
              <w:rPr>
                <w:ins w:id="937" w:author="Ricardo Pena" w:date="2020-04-15T01:18:00Z"/>
              </w:rPr>
            </w:pPr>
            <w:ins w:id="938" w:author="Ricardo Pena" w:date="2020-04-15T01:51:00Z">
              <w:r>
                <w:t>4</w:t>
              </w:r>
            </w:ins>
          </w:p>
        </w:tc>
        <w:tc>
          <w:tcPr>
            <w:tcW w:w="2273" w:type="dxa"/>
          </w:tcPr>
          <w:p w14:paraId="48FE8E03" w14:textId="77777777" w:rsidR="009B1896" w:rsidRDefault="009B1896" w:rsidP="009B1896">
            <w:pPr>
              <w:rPr>
                <w:ins w:id="939" w:author="Ricardo Pena" w:date="2020-04-15T01:19:00Z"/>
              </w:rPr>
            </w:pPr>
            <w:ins w:id="940" w:author="Ricardo Pena" w:date="2020-04-15T01:19:00Z">
              <w:r>
                <w:t>On the top left menu select</w:t>
              </w:r>
            </w:ins>
          </w:p>
          <w:p w14:paraId="6C72F80C" w14:textId="689AE10E" w:rsidR="009B1896" w:rsidRDefault="009B1896" w:rsidP="009B1896">
            <w:pPr>
              <w:rPr>
                <w:ins w:id="941" w:author="Ricardo Pena" w:date="2020-04-15T01:18:00Z"/>
              </w:rPr>
            </w:pPr>
            <w:ins w:id="942" w:author="Ricardo Pena" w:date="2020-04-15T01:19:00Z">
              <w:r>
                <w:t>EDIT-&gt; INSERT ROW</w:t>
              </w:r>
            </w:ins>
          </w:p>
        </w:tc>
        <w:tc>
          <w:tcPr>
            <w:tcW w:w="1755" w:type="dxa"/>
            <w:gridSpan w:val="3"/>
          </w:tcPr>
          <w:p w14:paraId="11A2D6A1" w14:textId="18B8B95E" w:rsidR="009B1896" w:rsidRDefault="009B1896" w:rsidP="009B1896">
            <w:pPr>
              <w:rPr>
                <w:ins w:id="943" w:author="Ricardo Pena" w:date="2020-04-15T01:18:00Z"/>
              </w:rPr>
            </w:pPr>
            <w:ins w:id="944" w:author="Ricardo Pena" w:date="2020-04-15T01:19:00Z">
              <w:r>
                <w:t>Insert new row</w:t>
              </w:r>
            </w:ins>
          </w:p>
        </w:tc>
        <w:tc>
          <w:tcPr>
            <w:tcW w:w="2162" w:type="dxa"/>
          </w:tcPr>
          <w:p w14:paraId="2F10921E" w14:textId="01AC187B" w:rsidR="009B1896" w:rsidRDefault="009B1896" w:rsidP="009B1896">
            <w:pPr>
              <w:rPr>
                <w:ins w:id="945" w:author="Ricardo Pena" w:date="2020-04-15T01:18:00Z"/>
              </w:rPr>
            </w:pPr>
            <w:ins w:id="946" w:author="Ricardo Pena" w:date="2020-04-15T01:19:00Z">
              <w:r>
                <w:t>New blank row should appear at the end of the table</w:t>
              </w:r>
            </w:ins>
          </w:p>
        </w:tc>
        <w:tc>
          <w:tcPr>
            <w:tcW w:w="1813" w:type="dxa"/>
          </w:tcPr>
          <w:p w14:paraId="29C24225" w14:textId="77777777" w:rsidR="009B1896" w:rsidRDefault="009B1896" w:rsidP="009B1896">
            <w:pPr>
              <w:rPr>
                <w:ins w:id="947" w:author="Ricardo Pena" w:date="2020-04-15T01:18:00Z"/>
              </w:rPr>
            </w:pPr>
          </w:p>
        </w:tc>
      </w:tr>
      <w:tr w:rsidR="009B1896" w14:paraId="6A89EBD6" w14:textId="77777777" w:rsidTr="00841F63">
        <w:trPr>
          <w:cantSplit/>
          <w:trHeight w:val="40"/>
          <w:ins w:id="948" w:author="Ricardo Pena" w:date="2020-04-15T01:18:00Z"/>
        </w:trPr>
        <w:tc>
          <w:tcPr>
            <w:tcW w:w="987" w:type="dxa"/>
          </w:tcPr>
          <w:p w14:paraId="137D01E7" w14:textId="65BB7B7E" w:rsidR="009B1896" w:rsidRDefault="009B1896" w:rsidP="009B1896">
            <w:pPr>
              <w:rPr>
                <w:ins w:id="949" w:author="Ricardo Pena" w:date="2020-04-15T01:18:00Z"/>
              </w:rPr>
            </w:pPr>
            <w:ins w:id="950" w:author="Ricardo Pena" w:date="2020-04-15T01:51:00Z">
              <w:r>
                <w:t>5</w:t>
              </w:r>
            </w:ins>
          </w:p>
        </w:tc>
        <w:tc>
          <w:tcPr>
            <w:tcW w:w="2273" w:type="dxa"/>
          </w:tcPr>
          <w:p w14:paraId="3DBEC9A1" w14:textId="22BB65B2" w:rsidR="009B1896" w:rsidRDefault="009B1896" w:rsidP="009B1896">
            <w:pPr>
              <w:rPr>
                <w:ins w:id="951" w:author="Ricardo Pena" w:date="2020-04-15T01:18:00Z"/>
              </w:rPr>
            </w:pPr>
            <w:ins w:id="952" w:author="Ricardo Pena" w:date="2020-04-15T01:29:00Z">
              <w:r>
                <w:t>Click and Select the cell with the value “</w:t>
              </w:r>
            </w:ins>
            <w:ins w:id="953" w:author="Ricardo Pena" w:date="2020-04-15T01:31:00Z">
              <w:r>
                <w:t>12345</w:t>
              </w:r>
            </w:ins>
            <w:ins w:id="954" w:author="Ricardo Pena" w:date="2020-04-15T01:29:00Z">
              <w:r>
                <w:t>”</w:t>
              </w:r>
            </w:ins>
          </w:p>
        </w:tc>
        <w:tc>
          <w:tcPr>
            <w:tcW w:w="1755" w:type="dxa"/>
            <w:gridSpan w:val="3"/>
          </w:tcPr>
          <w:p w14:paraId="5B4A0B5A" w14:textId="51E551A1" w:rsidR="009B1896" w:rsidRDefault="009B1896" w:rsidP="009B1896">
            <w:pPr>
              <w:rPr>
                <w:ins w:id="955" w:author="Ricardo Pena" w:date="2020-04-15T01:18:00Z"/>
              </w:rPr>
            </w:pPr>
            <w:ins w:id="956" w:author="Ricardo Pena" w:date="2020-04-15T01:29:00Z">
              <w:r>
                <w:t>To select row</w:t>
              </w:r>
            </w:ins>
          </w:p>
        </w:tc>
        <w:tc>
          <w:tcPr>
            <w:tcW w:w="2162" w:type="dxa"/>
          </w:tcPr>
          <w:p w14:paraId="42A26665" w14:textId="35DFECF9" w:rsidR="009B1896" w:rsidRDefault="009B1896" w:rsidP="009B1896">
            <w:pPr>
              <w:rPr>
                <w:ins w:id="957" w:author="Ricardo Pena" w:date="2020-04-15T01:18:00Z"/>
              </w:rPr>
            </w:pPr>
          </w:p>
        </w:tc>
        <w:tc>
          <w:tcPr>
            <w:tcW w:w="1813" w:type="dxa"/>
          </w:tcPr>
          <w:p w14:paraId="6B3EFD57" w14:textId="77777777" w:rsidR="009B1896" w:rsidRDefault="009B1896" w:rsidP="009B1896">
            <w:pPr>
              <w:rPr>
                <w:ins w:id="958" w:author="Ricardo Pena" w:date="2020-04-15T01:18:00Z"/>
              </w:rPr>
            </w:pPr>
          </w:p>
        </w:tc>
      </w:tr>
      <w:tr w:rsidR="009B1896" w14:paraId="3D19AE65" w14:textId="77777777" w:rsidTr="00841F63">
        <w:trPr>
          <w:cantSplit/>
          <w:trHeight w:val="40"/>
          <w:ins w:id="959" w:author="Ricardo Pena" w:date="2020-04-15T01:29:00Z"/>
        </w:trPr>
        <w:tc>
          <w:tcPr>
            <w:tcW w:w="987" w:type="dxa"/>
          </w:tcPr>
          <w:p w14:paraId="33654A16" w14:textId="647D8775" w:rsidR="009B1896" w:rsidRDefault="009B1896" w:rsidP="009B1896">
            <w:pPr>
              <w:rPr>
                <w:ins w:id="960" w:author="Ricardo Pena" w:date="2020-04-15T01:29:00Z"/>
              </w:rPr>
            </w:pPr>
            <w:ins w:id="961" w:author="Ricardo Pena" w:date="2020-04-15T01:51:00Z">
              <w:r>
                <w:t>6</w:t>
              </w:r>
            </w:ins>
          </w:p>
        </w:tc>
        <w:tc>
          <w:tcPr>
            <w:tcW w:w="2273" w:type="dxa"/>
          </w:tcPr>
          <w:p w14:paraId="7F2CFFC9" w14:textId="77777777" w:rsidR="009B1896" w:rsidRDefault="009B1896" w:rsidP="009B1896">
            <w:pPr>
              <w:rPr>
                <w:ins w:id="962" w:author="Ricardo Pena" w:date="2020-04-15T01:29:00Z"/>
              </w:rPr>
            </w:pPr>
            <w:ins w:id="963" w:author="Ricardo Pena" w:date="2020-04-15T01:29:00Z">
              <w:r>
                <w:t>On the top left menu select</w:t>
              </w:r>
            </w:ins>
          </w:p>
          <w:p w14:paraId="4FD7EE35" w14:textId="7C5DBD6C" w:rsidR="009B1896" w:rsidRDefault="009B1896" w:rsidP="009B1896">
            <w:pPr>
              <w:rPr>
                <w:ins w:id="964" w:author="Ricardo Pena" w:date="2020-04-15T01:29:00Z"/>
              </w:rPr>
            </w:pPr>
            <w:ins w:id="965" w:author="Ricardo Pena" w:date="2020-04-15T01:29:00Z">
              <w:r>
                <w:t>EDIT-&gt; COPY ROW</w:t>
              </w:r>
            </w:ins>
          </w:p>
        </w:tc>
        <w:tc>
          <w:tcPr>
            <w:tcW w:w="1755" w:type="dxa"/>
            <w:gridSpan w:val="3"/>
          </w:tcPr>
          <w:p w14:paraId="29DA3448" w14:textId="3338DEBB" w:rsidR="009B1896" w:rsidRDefault="009B1896" w:rsidP="009B1896">
            <w:pPr>
              <w:rPr>
                <w:ins w:id="966" w:author="Ricardo Pena" w:date="2020-04-15T01:29:00Z"/>
              </w:rPr>
            </w:pPr>
            <w:ins w:id="967" w:author="Ricardo Pena" w:date="2020-04-15T01:29:00Z">
              <w:r>
                <w:t>Copy selected rows in Table</w:t>
              </w:r>
            </w:ins>
          </w:p>
        </w:tc>
        <w:tc>
          <w:tcPr>
            <w:tcW w:w="2162" w:type="dxa"/>
          </w:tcPr>
          <w:p w14:paraId="33147D82" w14:textId="77777777" w:rsidR="009B1896" w:rsidRDefault="009B1896" w:rsidP="009B1896">
            <w:pPr>
              <w:rPr>
                <w:ins w:id="968" w:author="Ricardo Pena" w:date="2020-04-15T01:29:00Z"/>
              </w:rPr>
            </w:pPr>
          </w:p>
        </w:tc>
        <w:tc>
          <w:tcPr>
            <w:tcW w:w="1813" w:type="dxa"/>
          </w:tcPr>
          <w:p w14:paraId="341FA56A" w14:textId="77777777" w:rsidR="009B1896" w:rsidRDefault="009B1896" w:rsidP="009B1896">
            <w:pPr>
              <w:rPr>
                <w:ins w:id="969" w:author="Ricardo Pena" w:date="2020-04-15T01:29:00Z"/>
              </w:rPr>
            </w:pPr>
          </w:p>
        </w:tc>
      </w:tr>
      <w:tr w:rsidR="009B1896" w14:paraId="7B1EE8D9" w14:textId="77777777" w:rsidTr="00841F63">
        <w:trPr>
          <w:cantSplit/>
          <w:trHeight w:val="40"/>
          <w:ins w:id="970" w:author="Ricardo Pena" w:date="2020-04-15T01:29:00Z"/>
        </w:trPr>
        <w:tc>
          <w:tcPr>
            <w:tcW w:w="987" w:type="dxa"/>
          </w:tcPr>
          <w:p w14:paraId="1B8C6655" w14:textId="3EC288EB" w:rsidR="009B1896" w:rsidRDefault="009B1896" w:rsidP="009B1896">
            <w:pPr>
              <w:rPr>
                <w:ins w:id="971" w:author="Ricardo Pena" w:date="2020-04-15T01:29:00Z"/>
              </w:rPr>
            </w:pPr>
            <w:ins w:id="972" w:author="Ricardo Pena" w:date="2020-04-15T01:51:00Z">
              <w:r>
                <w:t>7</w:t>
              </w:r>
            </w:ins>
          </w:p>
        </w:tc>
        <w:tc>
          <w:tcPr>
            <w:tcW w:w="2273" w:type="dxa"/>
          </w:tcPr>
          <w:p w14:paraId="5FEECB7F" w14:textId="77777777" w:rsidR="009B1896" w:rsidRDefault="009B1896" w:rsidP="009B1896">
            <w:pPr>
              <w:rPr>
                <w:ins w:id="973" w:author="Ricardo Pena" w:date="2020-04-15T01:29:00Z"/>
              </w:rPr>
            </w:pPr>
            <w:ins w:id="974" w:author="Ricardo Pena" w:date="2020-04-15T01:29:00Z">
              <w:r>
                <w:t>On the top left menu select</w:t>
              </w:r>
            </w:ins>
          </w:p>
          <w:p w14:paraId="743E9C2C" w14:textId="6701B0B5" w:rsidR="009B1896" w:rsidRDefault="009B1896" w:rsidP="009B1896">
            <w:pPr>
              <w:rPr>
                <w:ins w:id="975" w:author="Ricardo Pena" w:date="2020-04-15T01:29:00Z"/>
              </w:rPr>
            </w:pPr>
            <w:ins w:id="976" w:author="Ricardo Pena" w:date="2020-04-15T01:29:00Z">
              <w:r>
                <w:t>EDIT-&gt; PASTE ROW</w:t>
              </w:r>
            </w:ins>
          </w:p>
        </w:tc>
        <w:tc>
          <w:tcPr>
            <w:tcW w:w="1755" w:type="dxa"/>
            <w:gridSpan w:val="3"/>
          </w:tcPr>
          <w:p w14:paraId="20FA4743" w14:textId="46E50D55" w:rsidR="009B1896" w:rsidRDefault="009B1896" w:rsidP="009B1896">
            <w:pPr>
              <w:rPr>
                <w:ins w:id="977" w:author="Ricardo Pena" w:date="2020-04-15T01:29:00Z"/>
              </w:rPr>
            </w:pPr>
            <w:ins w:id="978" w:author="Ricardo Pena" w:date="2020-04-15T01:29:00Z">
              <w:r>
                <w:t>Paste previously copied rows</w:t>
              </w:r>
            </w:ins>
          </w:p>
        </w:tc>
        <w:tc>
          <w:tcPr>
            <w:tcW w:w="2162" w:type="dxa"/>
          </w:tcPr>
          <w:p w14:paraId="3C8C91CF" w14:textId="295A70E5" w:rsidR="009B1896" w:rsidRDefault="009B1896" w:rsidP="009B1896">
            <w:pPr>
              <w:rPr>
                <w:ins w:id="979" w:author="Ricardo Pena" w:date="2020-04-15T01:29:00Z"/>
              </w:rPr>
            </w:pPr>
            <w:ins w:id="980" w:author="Ricardo Pena" w:date="2020-04-15T01:29:00Z">
              <w:r>
                <w:t>The row copied should appear at the end of the Table</w:t>
              </w:r>
            </w:ins>
          </w:p>
        </w:tc>
        <w:tc>
          <w:tcPr>
            <w:tcW w:w="1813" w:type="dxa"/>
          </w:tcPr>
          <w:p w14:paraId="77C27C13" w14:textId="77777777" w:rsidR="009B1896" w:rsidRDefault="009B1896" w:rsidP="009B1896">
            <w:pPr>
              <w:rPr>
                <w:ins w:id="981" w:author="Ricardo Pena" w:date="2020-04-15T01:29:00Z"/>
              </w:rPr>
            </w:pPr>
          </w:p>
        </w:tc>
      </w:tr>
      <w:tr w:rsidR="009B1896" w14:paraId="1F428144" w14:textId="77777777" w:rsidTr="00841F63">
        <w:trPr>
          <w:cantSplit/>
          <w:trHeight w:val="40"/>
          <w:ins w:id="982" w:author="Ricardo Pena" w:date="2020-04-15T01:51:00Z"/>
        </w:trPr>
        <w:tc>
          <w:tcPr>
            <w:tcW w:w="987" w:type="dxa"/>
          </w:tcPr>
          <w:p w14:paraId="5BF0E965" w14:textId="480B6B0C" w:rsidR="009B1896" w:rsidRDefault="009B1896" w:rsidP="009B1896">
            <w:pPr>
              <w:rPr>
                <w:ins w:id="983" w:author="Ricardo Pena" w:date="2020-04-15T01:51:00Z"/>
              </w:rPr>
            </w:pPr>
            <w:ins w:id="984" w:author="Ricardo Pena" w:date="2020-04-15T01:51:00Z">
              <w:r>
                <w:t>8</w:t>
              </w:r>
            </w:ins>
          </w:p>
        </w:tc>
        <w:tc>
          <w:tcPr>
            <w:tcW w:w="2273" w:type="dxa"/>
          </w:tcPr>
          <w:p w14:paraId="4436B1CA" w14:textId="2D26D3B4" w:rsidR="009B1896" w:rsidRDefault="009B1896" w:rsidP="009B1896">
            <w:pPr>
              <w:rPr>
                <w:ins w:id="985" w:author="Ricardo Pena" w:date="2020-04-15T01:51:00Z"/>
              </w:rPr>
            </w:pPr>
            <w:ins w:id="986" w:author="Ricardo Pena" w:date="2020-04-15T01:52:00Z">
              <w:r>
                <w:t>Click on the first cell of the first row and enter the value “99999” and press ENTER</w:t>
              </w:r>
            </w:ins>
          </w:p>
        </w:tc>
        <w:tc>
          <w:tcPr>
            <w:tcW w:w="1755" w:type="dxa"/>
            <w:gridSpan w:val="3"/>
          </w:tcPr>
          <w:p w14:paraId="014F7405" w14:textId="7D5F6543" w:rsidR="009B1896" w:rsidRDefault="009B1896" w:rsidP="009B1896">
            <w:pPr>
              <w:rPr>
                <w:ins w:id="987" w:author="Ricardo Pena" w:date="2020-04-15T01:51:00Z"/>
              </w:rPr>
            </w:pPr>
            <w:ins w:id="988" w:author="Ricardo Pena" w:date="2020-04-15T01:52:00Z">
              <w:r>
                <w:t xml:space="preserve">Enter a </w:t>
              </w:r>
            </w:ins>
            <w:ins w:id="989" w:author="Ricardo Pena" w:date="2020-04-15T01:53:00Z">
              <w:r>
                <w:t xml:space="preserve">new </w:t>
              </w:r>
            </w:ins>
            <w:ins w:id="990" w:author="Ricardo Pena" w:date="2020-04-15T01:52:00Z">
              <w:r>
                <w:t>value in the cell</w:t>
              </w:r>
            </w:ins>
            <w:ins w:id="991" w:author="Ricardo Pena" w:date="2020-04-15T01:53:00Z">
              <w:r>
                <w:t xml:space="preserve"> to differ </w:t>
              </w:r>
            </w:ins>
            <w:ins w:id="992" w:author="Ricardo Pena" w:date="2020-04-15T01:54:00Z">
              <w:r>
                <w:t>row from newly pasted row</w:t>
              </w:r>
            </w:ins>
          </w:p>
        </w:tc>
        <w:tc>
          <w:tcPr>
            <w:tcW w:w="2162" w:type="dxa"/>
          </w:tcPr>
          <w:p w14:paraId="60228AED" w14:textId="10E05B4F" w:rsidR="009B1896" w:rsidRDefault="009B1896" w:rsidP="009B1896">
            <w:pPr>
              <w:rPr>
                <w:ins w:id="993" w:author="Ricardo Pena" w:date="2020-04-15T01:51:00Z"/>
              </w:rPr>
            </w:pPr>
            <w:ins w:id="994" w:author="Ricardo Pena" w:date="2020-04-15T01:52:00Z">
              <w:r>
                <w:t>The value “99999” should be stored in the cell</w:t>
              </w:r>
            </w:ins>
          </w:p>
        </w:tc>
        <w:tc>
          <w:tcPr>
            <w:tcW w:w="1813" w:type="dxa"/>
          </w:tcPr>
          <w:p w14:paraId="28389F42" w14:textId="77777777" w:rsidR="009B1896" w:rsidRDefault="009B1896" w:rsidP="009B1896">
            <w:pPr>
              <w:rPr>
                <w:ins w:id="995" w:author="Ricardo Pena" w:date="2020-04-15T01:51:00Z"/>
              </w:rPr>
            </w:pPr>
          </w:p>
        </w:tc>
      </w:tr>
      <w:tr w:rsidR="009B1896" w14:paraId="14514380" w14:textId="77777777" w:rsidTr="00841F63">
        <w:trPr>
          <w:cantSplit/>
          <w:trHeight w:val="40"/>
          <w:ins w:id="996" w:author="Ricardo Pena" w:date="2020-04-15T01:34:00Z"/>
        </w:trPr>
        <w:tc>
          <w:tcPr>
            <w:tcW w:w="987" w:type="dxa"/>
          </w:tcPr>
          <w:p w14:paraId="6554025C" w14:textId="0A1972FE" w:rsidR="009B1896" w:rsidRDefault="009B1896" w:rsidP="009B1896">
            <w:pPr>
              <w:rPr>
                <w:ins w:id="997" w:author="Ricardo Pena" w:date="2020-04-15T01:34:00Z"/>
              </w:rPr>
            </w:pPr>
            <w:ins w:id="998" w:author="Ricardo Pena" w:date="2020-04-15T01:34:00Z">
              <w:r>
                <w:t>9</w:t>
              </w:r>
            </w:ins>
          </w:p>
        </w:tc>
        <w:tc>
          <w:tcPr>
            <w:tcW w:w="2273" w:type="dxa"/>
          </w:tcPr>
          <w:p w14:paraId="62EB6A12" w14:textId="05A87C5E" w:rsidR="009B1896" w:rsidRDefault="009B1896" w:rsidP="009B1896">
            <w:pPr>
              <w:rPr>
                <w:ins w:id="999" w:author="Ricardo Pena" w:date="2020-04-15T01:34:00Z"/>
              </w:rPr>
            </w:pPr>
            <w:ins w:id="1000" w:author="Ricardo Pena" w:date="2020-04-15T01:39:00Z">
              <w:r>
                <w:t xml:space="preserve">Select </w:t>
              </w:r>
              <w:commentRangeStart w:id="1001"/>
              <w:r>
                <w:t>the</w:t>
              </w:r>
            </w:ins>
            <w:commentRangeEnd w:id="1001"/>
            <w:r w:rsidR="007E057B">
              <w:rPr>
                <w:rStyle w:val="CommentReference"/>
              </w:rPr>
              <w:commentReference w:id="1001"/>
            </w:r>
            <w:ins w:id="1002" w:author="Ricardo Pena" w:date="2020-04-15T01:39:00Z">
              <w:r>
                <w:t xml:space="preserve"> </w:t>
              </w:r>
            </w:ins>
            <w:ins w:id="1003" w:author="Ricardo Pena" w:date="2020-04-15T01:40:00Z">
              <w:r>
                <w:t>all the rows by clicking on the first row and dragging the mouse to the last row before releasing the mouse</w:t>
              </w:r>
            </w:ins>
            <w:ins w:id="1004" w:author="Ricardo Pena" w:date="2020-04-15T01:41:00Z">
              <w:r>
                <w:t xml:space="preserve"> click</w:t>
              </w:r>
            </w:ins>
          </w:p>
        </w:tc>
        <w:tc>
          <w:tcPr>
            <w:tcW w:w="1755" w:type="dxa"/>
            <w:gridSpan w:val="3"/>
          </w:tcPr>
          <w:p w14:paraId="7C512EE5" w14:textId="33DF7498" w:rsidR="009B1896" w:rsidRDefault="009B1896" w:rsidP="009B1896">
            <w:pPr>
              <w:rPr>
                <w:ins w:id="1005" w:author="Ricardo Pena" w:date="2020-04-15T01:34:00Z"/>
              </w:rPr>
            </w:pPr>
            <w:ins w:id="1006" w:author="Ricardo Pena" w:date="2020-04-15T01:34:00Z">
              <w:r>
                <w:t xml:space="preserve">To select </w:t>
              </w:r>
            </w:ins>
            <w:ins w:id="1007" w:author="Ricardo Pena" w:date="2020-04-15T01:41:00Z">
              <w:r>
                <w:t>all rows</w:t>
              </w:r>
            </w:ins>
          </w:p>
        </w:tc>
        <w:tc>
          <w:tcPr>
            <w:tcW w:w="2162" w:type="dxa"/>
          </w:tcPr>
          <w:p w14:paraId="5180F8C8" w14:textId="77777777" w:rsidR="009B1896" w:rsidRDefault="009B1896" w:rsidP="009B1896">
            <w:pPr>
              <w:rPr>
                <w:ins w:id="1008" w:author="Ricardo Pena" w:date="2020-04-15T01:34:00Z"/>
              </w:rPr>
            </w:pPr>
          </w:p>
        </w:tc>
        <w:tc>
          <w:tcPr>
            <w:tcW w:w="1813" w:type="dxa"/>
          </w:tcPr>
          <w:p w14:paraId="5BD4F895" w14:textId="77777777" w:rsidR="009B1896" w:rsidRDefault="009B1896" w:rsidP="009B1896">
            <w:pPr>
              <w:rPr>
                <w:ins w:id="1009" w:author="Ricardo Pena" w:date="2020-04-15T01:34:00Z"/>
              </w:rPr>
            </w:pPr>
          </w:p>
        </w:tc>
      </w:tr>
      <w:tr w:rsidR="009B1896" w14:paraId="35E2EF35" w14:textId="77777777" w:rsidTr="00841F63">
        <w:trPr>
          <w:cantSplit/>
          <w:trHeight w:val="40"/>
          <w:ins w:id="1010" w:author="Ricardo Pena" w:date="2020-04-15T01:18:00Z"/>
        </w:trPr>
        <w:tc>
          <w:tcPr>
            <w:tcW w:w="987" w:type="dxa"/>
          </w:tcPr>
          <w:p w14:paraId="7759A012" w14:textId="18FF02C1" w:rsidR="009B1896" w:rsidRDefault="009B1896" w:rsidP="009B1896">
            <w:pPr>
              <w:rPr>
                <w:ins w:id="1011" w:author="Ricardo Pena" w:date="2020-04-15T01:18:00Z"/>
              </w:rPr>
            </w:pPr>
            <w:ins w:id="1012" w:author="Ricardo Pena" w:date="2020-04-15T01:34:00Z">
              <w:r>
                <w:t>10</w:t>
              </w:r>
            </w:ins>
          </w:p>
        </w:tc>
        <w:tc>
          <w:tcPr>
            <w:tcW w:w="2273" w:type="dxa"/>
          </w:tcPr>
          <w:p w14:paraId="0DBECC4C" w14:textId="77777777" w:rsidR="009B1896" w:rsidRDefault="009B1896" w:rsidP="009B1896">
            <w:pPr>
              <w:rPr>
                <w:ins w:id="1013" w:author="Ricardo Pena" w:date="2020-04-15T01:23:00Z"/>
              </w:rPr>
            </w:pPr>
            <w:ins w:id="1014" w:author="Ricardo Pena" w:date="2020-04-15T01:23:00Z">
              <w:r>
                <w:t>On the top left menu select</w:t>
              </w:r>
            </w:ins>
          </w:p>
          <w:p w14:paraId="445EB778" w14:textId="6BB042AB" w:rsidR="009B1896" w:rsidRDefault="009B1896" w:rsidP="009B1896">
            <w:pPr>
              <w:rPr>
                <w:ins w:id="1015" w:author="Ricardo Pena" w:date="2020-04-15T01:18:00Z"/>
              </w:rPr>
            </w:pPr>
            <w:ins w:id="1016" w:author="Ricardo Pena" w:date="2020-04-15T01:23:00Z">
              <w:r>
                <w:t>EDIT-&gt; DELETE ROW</w:t>
              </w:r>
            </w:ins>
          </w:p>
        </w:tc>
        <w:tc>
          <w:tcPr>
            <w:tcW w:w="1755" w:type="dxa"/>
            <w:gridSpan w:val="3"/>
          </w:tcPr>
          <w:p w14:paraId="00B143D9" w14:textId="67A064EB" w:rsidR="009B1896" w:rsidRDefault="009B1896" w:rsidP="009B1896">
            <w:pPr>
              <w:rPr>
                <w:ins w:id="1017" w:author="Ricardo Pena" w:date="2020-04-15T01:18:00Z"/>
              </w:rPr>
            </w:pPr>
            <w:ins w:id="1018" w:author="Ricardo Pena" w:date="2020-04-15T01:23:00Z">
              <w:r>
                <w:t xml:space="preserve">To remove </w:t>
              </w:r>
            </w:ins>
            <w:ins w:id="1019" w:author="Ricardo Pena" w:date="2020-04-15T01:35:00Z">
              <w:r>
                <w:t xml:space="preserve">the </w:t>
              </w:r>
              <w:commentRangeStart w:id="1020"/>
              <w:r>
                <w:t>first</w:t>
              </w:r>
            </w:ins>
            <w:commentRangeEnd w:id="1020"/>
            <w:r w:rsidR="00E72081">
              <w:rPr>
                <w:rStyle w:val="CommentReference"/>
              </w:rPr>
              <w:commentReference w:id="1020"/>
            </w:r>
            <w:ins w:id="1021" w:author="Ricardo Pena" w:date="2020-04-15T01:35:00Z">
              <w:r>
                <w:t xml:space="preserve"> </w:t>
              </w:r>
            </w:ins>
            <w:ins w:id="1022" w:author="Ricardo Pena" w:date="2020-04-15T01:23:00Z">
              <w:r>
                <w:t>rows from the table</w:t>
              </w:r>
            </w:ins>
          </w:p>
        </w:tc>
        <w:tc>
          <w:tcPr>
            <w:tcW w:w="2162" w:type="dxa"/>
          </w:tcPr>
          <w:p w14:paraId="2B8499B9" w14:textId="1D83F08F" w:rsidR="009B1896" w:rsidRDefault="009B1896" w:rsidP="009B1896">
            <w:pPr>
              <w:rPr>
                <w:ins w:id="1023" w:author="Ricardo Pena" w:date="2020-04-15T01:18:00Z"/>
              </w:rPr>
            </w:pPr>
            <w:ins w:id="1024" w:author="Ricardo Pena" w:date="2020-04-15T01:23:00Z">
              <w:r>
                <w:t>Table is now empty</w:t>
              </w:r>
            </w:ins>
          </w:p>
        </w:tc>
        <w:tc>
          <w:tcPr>
            <w:tcW w:w="1813" w:type="dxa"/>
          </w:tcPr>
          <w:p w14:paraId="190A2966" w14:textId="77777777" w:rsidR="009B1896" w:rsidRDefault="009B1896" w:rsidP="009B1896">
            <w:pPr>
              <w:rPr>
                <w:ins w:id="1025" w:author="Ricardo Pena" w:date="2020-04-15T01:18:00Z"/>
              </w:rPr>
            </w:pPr>
          </w:p>
        </w:tc>
      </w:tr>
      <w:tr w:rsidR="009B1896" w14:paraId="3E23C1E0" w14:textId="77777777" w:rsidTr="00841F63">
        <w:trPr>
          <w:cantSplit/>
          <w:trHeight w:val="40"/>
          <w:ins w:id="1026" w:author="Ricardo Pena" w:date="2020-04-15T01:42:00Z"/>
        </w:trPr>
        <w:tc>
          <w:tcPr>
            <w:tcW w:w="987" w:type="dxa"/>
          </w:tcPr>
          <w:p w14:paraId="5519118B" w14:textId="0D5DB7EA" w:rsidR="009B1896" w:rsidRDefault="009B1896" w:rsidP="009B1896">
            <w:pPr>
              <w:rPr>
                <w:ins w:id="1027" w:author="Ricardo Pena" w:date="2020-04-15T01:42:00Z"/>
              </w:rPr>
            </w:pPr>
            <w:ins w:id="1028" w:author="Ricardo Pena" w:date="2020-04-15T01:42:00Z">
              <w:r>
                <w:lastRenderedPageBreak/>
                <w:t>11</w:t>
              </w:r>
            </w:ins>
          </w:p>
        </w:tc>
        <w:tc>
          <w:tcPr>
            <w:tcW w:w="2273" w:type="dxa"/>
          </w:tcPr>
          <w:p w14:paraId="5621AC62" w14:textId="7BB3BA88" w:rsidR="009B1896" w:rsidRDefault="009B1896" w:rsidP="009B1896">
            <w:pPr>
              <w:rPr>
                <w:ins w:id="1029" w:author="Ricardo Pena" w:date="2020-04-15T01:43:00Z"/>
              </w:rPr>
            </w:pPr>
            <w:ins w:id="1030" w:author="Ricardo Pena" w:date="2020-04-15T01:43:00Z">
              <w:r>
                <w:t>On the top left menu select</w:t>
              </w:r>
            </w:ins>
          </w:p>
          <w:p w14:paraId="265AB777" w14:textId="77777777" w:rsidR="009B1896" w:rsidRDefault="009B1896" w:rsidP="009B1896">
            <w:pPr>
              <w:rPr>
                <w:ins w:id="1031" w:author="Ricardo Pena" w:date="2020-04-15T01:45:00Z"/>
              </w:rPr>
            </w:pPr>
            <w:ins w:id="1032" w:author="Ricardo Pena" w:date="2020-04-15T01:43:00Z">
              <w:r>
                <w:t>EDIT-&gt; UNDO</w:t>
              </w:r>
            </w:ins>
          </w:p>
          <w:p w14:paraId="224768EE" w14:textId="77777777" w:rsidR="009B1896" w:rsidRDefault="009B1896" w:rsidP="009B1896">
            <w:pPr>
              <w:rPr>
                <w:ins w:id="1033" w:author="Ricardo Pena" w:date="2020-04-15T01:45:00Z"/>
              </w:rPr>
            </w:pPr>
          </w:p>
          <w:p w14:paraId="3DC2DD35" w14:textId="0A155106" w:rsidR="009B1896" w:rsidRDefault="009B1896" w:rsidP="009B1896">
            <w:pPr>
              <w:rPr>
                <w:ins w:id="1034" w:author="Ricardo Pena" w:date="2020-04-15T01:42:00Z"/>
              </w:rPr>
            </w:pPr>
            <w:commentRangeStart w:id="1035"/>
            <w:ins w:id="1036" w:author="Ricardo Pena" w:date="2020-04-15T01:45:00Z">
              <w:r>
                <w:t>Repeat</w:t>
              </w:r>
            </w:ins>
            <w:ins w:id="1037" w:author="Ricardo Pena" w:date="2020-04-15T01:55:00Z">
              <w:r>
                <w:t xml:space="preserve"> </w:t>
              </w:r>
            </w:ins>
            <w:ins w:id="1038" w:author="Ricardo Pena" w:date="2020-04-15T01:57:00Z">
              <w:r>
                <w:t>9 times or until</w:t>
              </w:r>
            </w:ins>
            <w:ins w:id="1039" w:author="Ricardo Pena" w:date="2020-04-15T01:55:00Z">
              <w:r>
                <w:t xml:space="preserve"> buffer notification is shown</w:t>
              </w:r>
            </w:ins>
            <w:ins w:id="1040" w:author="Ricardo Pena" w:date="2020-04-15T01:46:00Z">
              <w:r>
                <w:t xml:space="preserve">. Pause </w:t>
              </w:r>
            </w:ins>
            <w:ins w:id="1041" w:author="Ricardo Pena" w:date="2020-04-15T01:47:00Z">
              <w:r>
                <w:t>each time to observe results.</w:t>
              </w:r>
            </w:ins>
            <w:commentRangeEnd w:id="1035"/>
            <w:r w:rsidR="00F70630">
              <w:rPr>
                <w:rStyle w:val="CommentReference"/>
              </w:rPr>
              <w:commentReference w:id="1035"/>
            </w:r>
          </w:p>
        </w:tc>
        <w:tc>
          <w:tcPr>
            <w:tcW w:w="1755" w:type="dxa"/>
            <w:gridSpan w:val="3"/>
          </w:tcPr>
          <w:p w14:paraId="77AD20AE" w14:textId="4FF4C198" w:rsidR="009B1896" w:rsidRDefault="009B1896" w:rsidP="009B1896">
            <w:pPr>
              <w:rPr>
                <w:ins w:id="1042" w:author="Ricardo Pena" w:date="2020-04-15T01:42:00Z"/>
              </w:rPr>
            </w:pPr>
            <w:ins w:id="1043" w:author="Ricardo Pena" w:date="2020-04-15T01:44:00Z">
              <w:r>
                <w:t>Undo previous operations</w:t>
              </w:r>
            </w:ins>
          </w:p>
        </w:tc>
        <w:tc>
          <w:tcPr>
            <w:tcW w:w="2162" w:type="dxa"/>
          </w:tcPr>
          <w:p w14:paraId="47CB98AA" w14:textId="114BE381" w:rsidR="009B1896" w:rsidRDefault="009B1896" w:rsidP="009B1896">
            <w:pPr>
              <w:rPr>
                <w:ins w:id="1044" w:author="Ricardo Pena" w:date="2020-04-15T01:42:00Z"/>
              </w:rPr>
            </w:pPr>
            <w:ins w:id="1045" w:author="Ricardo Pena" w:date="2020-04-15T01:45:00Z">
              <w:r>
                <w:t xml:space="preserve">The operations from </w:t>
              </w:r>
            </w:ins>
            <w:ins w:id="1046" w:author="Ricardo Pena" w:date="2020-04-15T01:46:00Z">
              <w:r>
                <w:t>all previous steps should be reversed one by one, until one empty row remains.</w:t>
              </w:r>
            </w:ins>
          </w:p>
        </w:tc>
        <w:tc>
          <w:tcPr>
            <w:tcW w:w="1813" w:type="dxa"/>
          </w:tcPr>
          <w:p w14:paraId="68AC897F" w14:textId="77777777" w:rsidR="009B1896" w:rsidRDefault="009B1896" w:rsidP="009B1896">
            <w:pPr>
              <w:rPr>
                <w:ins w:id="1047" w:author="Ricardo Pena" w:date="2020-04-15T01:42:00Z"/>
              </w:rPr>
            </w:pPr>
          </w:p>
        </w:tc>
      </w:tr>
      <w:tr w:rsidR="009B1896" w14:paraId="6577F1C1" w14:textId="77777777" w:rsidTr="00841F63">
        <w:trPr>
          <w:trHeight w:val="1250"/>
        </w:trPr>
        <w:tc>
          <w:tcPr>
            <w:tcW w:w="8990" w:type="dxa"/>
            <w:gridSpan w:val="7"/>
            <w:tcBorders>
              <w:bottom w:val="single" w:sz="4" w:space="0" w:color="auto"/>
            </w:tcBorders>
          </w:tcPr>
          <w:p w14:paraId="18328729" w14:textId="77777777" w:rsidR="009B1896" w:rsidRDefault="009B1896" w:rsidP="009B1896">
            <w:r>
              <w:t>Concluding Remarks:</w:t>
            </w:r>
          </w:p>
        </w:tc>
      </w:tr>
      <w:tr w:rsidR="009B1896" w14:paraId="2FB1AF1B" w14:textId="77777777" w:rsidTr="00841F63">
        <w:trPr>
          <w:trHeight w:val="890"/>
        </w:trPr>
        <w:tc>
          <w:tcPr>
            <w:tcW w:w="4495" w:type="dxa"/>
            <w:gridSpan w:val="3"/>
          </w:tcPr>
          <w:p w14:paraId="45826C5A" w14:textId="77777777" w:rsidR="009B1896" w:rsidRDefault="009B1896" w:rsidP="009B1896">
            <w:commentRangeStart w:id="1048"/>
            <w:r>
              <w:t xml:space="preserve">Testing Team: </w:t>
            </w:r>
          </w:p>
          <w:p w14:paraId="3783A079" w14:textId="0A4533D6" w:rsidR="009B1896" w:rsidRDefault="009B1896" w:rsidP="009B1896"/>
        </w:tc>
        <w:tc>
          <w:tcPr>
            <w:tcW w:w="4495" w:type="dxa"/>
            <w:gridSpan w:val="4"/>
          </w:tcPr>
          <w:p w14:paraId="4FB00B63" w14:textId="77777777" w:rsidR="009B1896" w:rsidRDefault="009B1896" w:rsidP="009B1896">
            <w:r>
              <w:t>Date Completed:</w:t>
            </w:r>
            <w:commentRangeEnd w:id="1048"/>
            <w:r w:rsidR="00D93A42">
              <w:rPr>
                <w:rStyle w:val="CommentReference"/>
              </w:rPr>
              <w:commentReference w:id="1048"/>
            </w:r>
          </w:p>
        </w:tc>
      </w:tr>
    </w:tbl>
    <w:p w14:paraId="4E9765FD" w14:textId="3AE5E5AB" w:rsidR="00227075" w:rsidDel="009B1896" w:rsidRDefault="00227075" w:rsidP="00227075">
      <w:pPr>
        <w:rPr>
          <w:del w:id="1049" w:author="Ricardo Pena" w:date="2020-04-15T01:47:00Z"/>
        </w:rPr>
      </w:pPr>
    </w:p>
    <w:p w14:paraId="1E953E97" w14:textId="20A89921" w:rsidR="00227075" w:rsidDel="009B1896" w:rsidRDefault="00227075" w:rsidP="00277C43">
      <w:pPr>
        <w:rPr>
          <w:del w:id="1050" w:author="Ricardo Pena" w:date="2020-04-15T01:47:00Z"/>
        </w:rPr>
      </w:pPr>
    </w:p>
    <w:p w14:paraId="4B6609BE" w14:textId="77777777" w:rsidR="00277C43" w:rsidRDefault="00277C43">
      <w:pPr>
        <w:overflowPunct/>
        <w:autoSpaceDE/>
        <w:autoSpaceDN/>
        <w:adjustRightInd/>
        <w:textAlignment w:val="auto"/>
      </w:pPr>
    </w:p>
    <w:p w14:paraId="66B6A3CC" w14:textId="145CE912" w:rsidR="00277C43" w:rsidRDefault="00277C43">
      <w:pPr>
        <w:overflowPunct/>
        <w:autoSpaceDE/>
        <w:autoSpaceDN/>
        <w:adjustRightInd/>
        <w:textAlignment w:val="auto"/>
      </w:pPr>
      <w:r>
        <w:br w:type="page"/>
      </w:r>
      <w:commentRangeStart w:id="1051"/>
      <w:commentRangeEnd w:id="1051"/>
      <w:r w:rsidR="00827D8A">
        <w:rPr>
          <w:rStyle w:val="CommentReference"/>
        </w:rPr>
        <w:commentReference w:id="1051"/>
      </w:r>
    </w:p>
    <w:p w14:paraId="5E27866E" w14:textId="77777777" w:rsidR="00CC47CB" w:rsidRDefault="00CC47CB" w:rsidP="00CC47CB">
      <w:pPr>
        <w:pStyle w:val="Paragraph"/>
      </w:pPr>
    </w:p>
    <w:p w14:paraId="2D5D230C" w14:textId="3E0AB2E2" w:rsidR="00CC47CB" w:rsidRDefault="00CC47CB" w:rsidP="00CC47CB">
      <w:pPr>
        <w:pStyle w:val="Heading2"/>
      </w:pPr>
      <w:bookmarkStart w:id="1052" w:name="_Toc37943551"/>
      <w:commentRangeStart w:id="1053"/>
      <w:r>
        <w:t xml:space="preserve">Test </w:t>
      </w:r>
      <w:ins w:id="1054" w:author="Ricardo Pena" w:date="2020-04-16T02:20:00Z">
        <w:r w:rsidR="00357D63">
          <w:t>6</w:t>
        </w:r>
      </w:ins>
      <w:bookmarkEnd w:id="1052"/>
      <w:commentRangeEnd w:id="1053"/>
      <w:r w:rsidR="00F70630">
        <w:rPr>
          <w:rStyle w:val="CommentReference"/>
          <w:b w:val="0"/>
        </w:rPr>
        <w:commentReference w:id="1053"/>
      </w:r>
      <w:del w:id="1055" w:author="Ricardo Pena" w:date="2020-04-16T02:20:00Z">
        <w:r w:rsidDel="00357D63">
          <w:delText>4</w:delText>
        </w:r>
      </w:del>
    </w:p>
    <w:p w14:paraId="69164B37" w14:textId="77777777" w:rsidR="00CC47CB" w:rsidRDefault="00CC47CB" w:rsidP="00CC47CB"/>
    <w:p w14:paraId="17505E3D" w14:textId="23677B96" w:rsidR="00CC47CB" w:rsidRPr="00B34944" w:rsidRDefault="00CC47CB" w:rsidP="00CC47CB">
      <w:r w:rsidRPr="00B34944">
        <w:rPr>
          <w:b/>
          <w:bCs/>
        </w:rPr>
        <w:t xml:space="preserve">Objective: </w:t>
      </w:r>
      <w:r>
        <w:t xml:space="preserve">This test will identify the independent functionality of the </w:t>
      </w:r>
      <w:r w:rsidR="001338CC">
        <w:t>COPY/PASTE</w:t>
      </w:r>
      <w:r>
        <w:t xml:space="preserve"> operation</w:t>
      </w:r>
      <w:r w:rsidR="001338CC">
        <w:t>s</w:t>
      </w:r>
      <w:r>
        <w:t>.</w:t>
      </w:r>
    </w:p>
    <w:p w14:paraId="7825FB1C" w14:textId="093B3B73" w:rsidR="00CC47CB" w:rsidRDefault="00CC47CB" w:rsidP="00CC47CB">
      <w:r w:rsidRPr="00B34944">
        <w:rPr>
          <w:b/>
          <w:bCs/>
        </w:rPr>
        <w:t>Notes:</w:t>
      </w:r>
      <w:r w:rsidRPr="00B34944">
        <w:t xml:space="preserve"> </w:t>
      </w:r>
      <w:ins w:id="1056" w:author="Ricardo Pena" w:date="2020-04-16T13:56:00Z">
        <w:r w:rsidR="00DB7E90">
          <w:t>See Appendix (Section 8.0) on general setup</w:t>
        </w:r>
        <w:r w:rsidR="00DB7E90" w:rsidDel="00DB7E90">
          <w:t xml:space="preserve"> </w:t>
        </w:r>
        <w:r w:rsidR="00DB7E90">
          <w:t>before starting the test.</w:t>
        </w:r>
      </w:ins>
      <w:del w:id="1057" w:author="Ricardo Pena" w:date="2020-04-16T01:55:00Z">
        <w:r w:rsidR="001338CC" w:rsidDel="0072625F">
          <w:delText>If</w:delText>
        </w:r>
        <w:r w:rsidDel="0072625F">
          <w:delText xml:space="preserve"> the table is already populated, then step 1 becomes optional, and the tester may proceed to step 2.</w:delText>
        </w:r>
      </w:del>
    </w:p>
    <w:p w14:paraId="79EAB4EE" w14:textId="77777777" w:rsidR="00CC47CB" w:rsidRPr="00B34944" w:rsidRDefault="00CC47CB" w:rsidP="00CC47CB"/>
    <w:p w14:paraId="3C2C01C7" w14:textId="77777777" w:rsidR="00CC47CB" w:rsidRDefault="00CC47CB" w:rsidP="00CC47CB">
      <w:pPr>
        <w:pStyle w:val="Paragraph"/>
        <w:sectPr w:rsidR="00CC47CB">
          <w:headerReference w:type="default" r:id="rId24"/>
          <w:footerReference w:type="default" r:id="rId25"/>
          <w:type w:val="continuous"/>
          <w:pgSz w:w="12240" w:h="15840" w:code="1"/>
          <w:pgMar w:top="1440" w:right="1440" w:bottom="1440" w:left="1800" w:header="720" w:footer="720" w:gutter="0"/>
          <w:cols w:space="720"/>
        </w:sectPr>
      </w:pPr>
    </w:p>
    <w:p w14:paraId="7F4D0349" w14:textId="77777777" w:rsidR="00CC47CB" w:rsidRDefault="00CC47CB" w:rsidP="00CC4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6"/>
        <w:gridCol w:w="2453"/>
        <w:gridCol w:w="1201"/>
        <w:gridCol w:w="12"/>
        <w:gridCol w:w="478"/>
        <w:gridCol w:w="2074"/>
        <w:gridCol w:w="1766"/>
      </w:tblGrid>
      <w:tr w:rsidR="00CC47CB" w14:paraId="1F968973" w14:textId="77777777" w:rsidTr="009B1896">
        <w:trPr>
          <w:cantSplit/>
          <w:trHeight w:val="300"/>
        </w:trPr>
        <w:tc>
          <w:tcPr>
            <w:tcW w:w="4672" w:type="dxa"/>
            <w:gridSpan w:val="4"/>
          </w:tcPr>
          <w:p w14:paraId="4883F91C" w14:textId="195F8D12" w:rsidR="00CC47CB" w:rsidRDefault="00CC47CB" w:rsidP="00841F63">
            <w:r>
              <w:t xml:space="preserve">Test No.: </w:t>
            </w:r>
            <w:ins w:id="1066" w:author="Ricardo Pena" w:date="2020-04-16T02:28:00Z">
              <w:r w:rsidR="0015587C">
                <w:t>6</w:t>
              </w:r>
            </w:ins>
            <w:del w:id="1067" w:author="Ricardo Pena" w:date="2020-04-16T02:28:00Z">
              <w:r w:rsidDel="0015587C">
                <w:delText>4</w:delText>
              </w:r>
            </w:del>
            <w:del w:id="1068" w:author="Ricardo Pena" w:date="2020-04-16T01:54:00Z">
              <w:r w:rsidDel="0072625F">
                <w:delText>a-4d</w:delText>
              </w:r>
            </w:del>
          </w:p>
        </w:tc>
        <w:tc>
          <w:tcPr>
            <w:tcW w:w="4318" w:type="dxa"/>
            <w:gridSpan w:val="3"/>
          </w:tcPr>
          <w:p w14:paraId="09F88F1A" w14:textId="0743A8F8" w:rsidR="00CC47CB" w:rsidRDefault="00CC47CB" w:rsidP="00841F63">
            <w:r>
              <w:t>Current Status: Pending</w:t>
            </w:r>
          </w:p>
        </w:tc>
      </w:tr>
      <w:tr w:rsidR="00CC47CB" w14:paraId="081C0086" w14:textId="77777777" w:rsidTr="00841F63">
        <w:trPr>
          <w:cantSplit/>
          <w:trHeight w:val="300"/>
        </w:trPr>
        <w:tc>
          <w:tcPr>
            <w:tcW w:w="8990" w:type="dxa"/>
            <w:gridSpan w:val="7"/>
          </w:tcPr>
          <w:p w14:paraId="6D23D2AC" w14:textId="39831724" w:rsidR="00CC47CB" w:rsidRPr="00E47986" w:rsidRDefault="00CC47CB" w:rsidP="00841F63">
            <w:r w:rsidRPr="00E47986">
              <w:t xml:space="preserve">Test title:  </w:t>
            </w:r>
            <w:r>
              <w:t>Test COPY/PASTE operations</w:t>
            </w:r>
          </w:p>
          <w:p w14:paraId="1255FEC8" w14:textId="77777777" w:rsidR="00CC47CB" w:rsidRPr="00E47986" w:rsidRDefault="00CC47CB" w:rsidP="00841F63"/>
        </w:tc>
      </w:tr>
      <w:tr w:rsidR="00CC47CB" w14:paraId="1EFBCF16" w14:textId="77777777" w:rsidTr="00841F63">
        <w:trPr>
          <w:cantSplit/>
          <w:trHeight w:val="1070"/>
        </w:trPr>
        <w:tc>
          <w:tcPr>
            <w:tcW w:w="8990" w:type="dxa"/>
            <w:gridSpan w:val="7"/>
          </w:tcPr>
          <w:p w14:paraId="601C8CD5" w14:textId="77777777" w:rsidR="00437E89" w:rsidRDefault="00CC47CB" w:rsidP="00841F63">
            <w:pPr>
              <w:rPr>
                <w:ins w:id="1069" w:author="Ricardo Pena" w:date="2020-04-16T15:08:00Z"/>
              </w:rPr>
            </w:pPr>
            <w:r w:rsidRPr="00E47986">
              <w:t xml:space="preserve">Testing approach: </w:t>
            </w:r>
          </w:p>
          <w:p w14:paraId="354CBB32" w14:textId="1E226BFF" w:rsidR="00CC47CB" w:rsidRDefault="00CC47CB" w:rsidP="00841F63">
            <w:del w:id="1070" w:author="Ricardo Pena" w:date="2020-04-16T15:08:00Z">
              <w:r w:rsidDel="00437E89">
                <w:delText>Open the tables in the following order and perform the steps below.</w:delText>
              </w:r>
            </w:del>
            <w:ins w:id="1071" w:author="Ricardo Pena" w:date="2020-04-16T15:08:00Z">
              <w:r w:rsidR="00437E89">
                <w:t>The COPY/PASTE operation</w:t>
              </w:r>
            </w:ins>
            <w:ins w:id="1072" w:author="Ricardo Pena" w:date="2020-04-16T15:09:00Z">
              <w:r w:rsidR="00437E89">
                <w:t xml:space="preserve">s have a functionality </w:t>
              </w:r>
              <w:proofErr w:type="gramStart"/>
              <w:r w:rsidR="00437E89">
                <w:t>dependency,</w:t>
              </w:r>
              <w:proofErr w:type="gramEnd"/>
              <w:r w:rsidR="00437E89">
                <w:t xml:space="preserve"> therefore, both of these operations have </w:t>
              </w:r>
            </w:ins>
            <w:ins w:id="1073" w:author="Ricardo Pena" w:date="2020-04-16T15:10:00Z">
              <w:r w:rsidR="00437E89">
                <w:t>been grouped together into a single test case.</w:t>
              </w:r>
            </w:ins>
          </w:p>
          <w:p w14:paraId="5BB62E93" w14:textId="77777777" w:rsidR="00CC47CB" w:rsidRDefault="00CC47CB" w:rsidP="00841F63"/>
          <w:p w14:paraId="7725AD31" w14:textId="1D363D85" w:rsidR="00CC47CB" w:rsidDel="009B1896" w:rsidRDefault="00CC47CB" w:rsidP="00841F63">
            <w:pPr>
              <w:rPr>
                <w:del w:id="1074" w:author="Ricardo Pena" w:date="2020-04-15T01:05:00Z"/>
              </w:rPr>
            </w:pPr>
            <w:del w:id="1075" w:author="Ricardo Pena" w:date="2020-04-15T01:05:00Z">
              <w:r w:rsidDel="009B1896">
                <w:delText>3a: TEST_DB</w:delText>
              </w:r>
            </w:del>
          </w:p>
          <w:p w14:paraId="7B72314D" w14:textId="4B42C2A7" w:rsidR="00CC47CB" w:rsidDel="009B1896" w:rsidRDefault="00CC47CB" w:rsidP="00841F63">
            <w:pPr>
              <w:rPr>
                <w:del w:id="1076" w:author="Ricardo Pena" w:date="2020-04-15T01:05:00Z"/>
              </w:rPr>
            </w:pPr>
            <w:del w:id="1077" w:author="Ricardo Pena" w:date="2020-04-15T01:05:00Z">
              <w:r w:rsidDel="009B1896">
                <w:delText>3b: TEST_DB_BIG_TABLE</w:delText>
              </w:r>
            </w:del>
          </w:p>
          <w:p w14:paraId="66DA4497" w14:textId="0CB2AB48" w:rsidR="00CC47CB" w:rsidDel="009B1896" w:rsidRDefault="00CC47CB" w:rsidP="00841F63">
            <w:pPr>
              <w:rPr>
                <w:del w:id="1078" w:author="Ricardo Pena" w:date="2020-04-15T01:05:00Z"/>
              </w:rPr>
            </w:pPr>
            <w:del w:id="1079" w:author="Ricardo Pena" w:date="2020-04-16T01:54:00Z">
              <w:r w:rsidDel="0072625F">
                <w:delText>3</w:delText>
              </w:r>
            </w:del>
            <w:del w:id="1080" w:author="Ricardo Pena" w:date="2020-04-15T01:05:00Z">
              <w:r w:rsidDel="009B1896">
                <w:delText>c</w:delText>
              </w:r>
            </w:del>
            <w:del w:id="1081" w:author="Ricardo Pena" w:date="2020-04-16T14:06:00Z">
              <w:r w:rsidDel="002D32FF">
                <w:delText xml:space="preserve">: </w:delText>
              </w:r>
            </w:del>
            <w:r>
              <w:t>TEST_CONSTRAINT_TABLE</w:t>
            </w:r>
          </w:p>
          <w:p w14:paraId="5E864B2A" w14:textId="33E6F47F" w:rsidR="00CC47CB" w:rsidDel="009B1896" w:rsidRDefault="00CC47CB" w:rsidP="00841F63">
            <w:pPr>
              <w:rPr>
                <w:del w:id="1082" w:author="Ricardo Pena" w:date="2020-04-15T01:05:00Z"/>
              </w:rPr>
            </w:pPr>
            <w:del w:id="1083" w:author="Ricardo Pena" w:date="2020-04-15T01:05:00Z">
              <w:r w:rsidDel="009B1896">
                <w:delText>3d: TEST_DB_TYPE_TABLE</w:delText>
              </w:r>
            </w:del>
          </w:p>
          <w:p w14:paraId="60FE8331" w14:textId="77777777" w:rsidR="00CC47CB" w:rsidRPr="00E47986" w:rsidRDefault="00CC47CB"/>
        </w:tc>
      </w:tr>
      <w:tr w:rsidR="00CC47CB" w14:paraId="68284153" w14:textId="77777777" w:rsidTr="009B1896">
        <w:trPr>
          <w:cantSplit/>
          <w:trHeight w:val="40"/>
        </w:trPr>
        <w:tc>
          <w:tcPr>
            <w:tcW w:w="1006" w:type="dxa"/>
          </w:tcPr>
          <w:p w14:paraId="3D444221" w14:textId="77777777" w:rsidR="00CC47CB" w:rsidRDefault="00CC47CB" w:rsidP="00841F63">
            <w:r>
              <w:t>STEP</w:t>
            </w:r>
          </w:p>
        </w:tc>
        <w:tc>
          <w:tcPr>
            <w:tcW w:w="2453" w:type="dxa"/>
          </w:tcPr>
          <w:p w14:paraId="7EA9BC3C" w14:textId="77777777" w:rsidR="00CC47CB" w:rsidRDefault="00CC47CB" w:rsidP="00841F63">
            <w:r>
              <w:t>OPERATOR ACTION</w:t>
            </w:r>
          </w:p>
        </w:tc>
        <w:tc>
          <w:tcPr>
            <w:tcW w:w="1691" w:type="dxa"/>
            <w:gridSpan w:val="3"/>
          </w:tcPr>
          <w:p w14:paraId="50A7383E" w14:textId="77777777" w:rsidR="00CC47CB" w:rsidRDefault="00CC47CB" w:rsidP="00841F63">
            <w:r>
              <w:t>PURPOSE</w:t>
            </w:r>
          </w:p>
        </w:tc>
        <w:tc>
          <w:tcPr>
            <w:tcW w:w="2074" w:type="dxa"/>
          </w:tcPr>
          <w:p w14:paraId="3A257279" w14:textId="77777777" w:rsidR="00CC47CB" w:rsidRDefault="00CC47CB" w:rsidP="00841F63">
            <w:r>
              <w:t>EXEPCTED RESULTS</w:t>
            </w:r>
          </w:p>
        </w:tc>
        <w:tc>
          <w:tcPr>
            <w:tcW w:w="1766" w:type="dxa"/>
          </w:tcPr>
          <w:p w14:paraId="49A55E87" w14:textId="77777777" w:rsidR="00CC47CB" w:rsidRDefault="00CC47CB" w:rsidP="00841F63">
            <w:r>
              <w:t>COMMENTS</w:t>
            </w:r>
          </w:p>
        </w:tc>
      </w:tr>
      <w:tr w:rsidR="009B1896" w14:paraId="134745CE" w14:textId="77777777" w:rsidTr="009B1896">
        <w:trPr>
          <w:cantSplit/>
          <w:trHeight w:val="40"/>
        </w:trPr>
        <w:tc>
          <w:tcPr>
            <w:tcW w:w="1006" w:type="dxa"/>
          </w:tcPr>
          <w:p w14:paraId="6B5EF6A6" w14:textId="6A3405A6" w:rsidR="009B1896" w:rsidRDefault="009B1896" w:rsidP="009B1896">
            <w:ins w:id="1084" w:author="Ricardo Pena" w:date="2020-04-15T01:04:00Z">
              <w:r>
                <w:t>1</w:t>
              </w:r>
            </w:ins>
            <w:del w:id="1085" w:author="Ricardo Pena" w:date="2020-04-15T01:04:00Z">
              <w:r w:rsidDel="00BC08E1">
                <w:delText>1 (optional)</w:delText>
              </w:r>
            </w:del>
          </w:p>
        </w:tc>
        <w:tc>
          <w:tcPr>
            <w:tcW w:w="2453" w:type="dxa"/>
          </w:tcPr>
          <w:p w14:paraId="352934EB" w14:textId="1B39838F" w:rsidR="009B1896" w:rsidRDefault="009B1896" w:rsidP="009B1896">
            <w:ins w:id="1086" w:author="Ricardo Pena" w:date="2020-04-15T01:04:00Z">
              <w:r>
                <w:t>Select and double-click the &lt;CONSTRAIN</w:t>
              </w:r>
            </w:ins>
            <w:ins w:id="1087" w:author="Ricardo Pena" w:date="2020-04-15T01:05:00Z">
              <w:r>
                <w:t>T</w:t>
              </w:r>
            </w:ins>
            <w:ins w:id="1088" w:author="Ricardo Pena" w:date="2020-04-15T01:04:00Z">
              <w:r>
                <w:t>_TABLE&gt; table</w:t>
              </w:r>
            </w:ins>
            <w:del w:id="1089" w:author="Ricardo Pena" w:date="2020-04-15T01:04:00Z">
              <w:r w:rsidDel="00BC08E1">
                <w:delText>Insert integer values into the first 5 columns of the first row.</w:delText>
              </w:r>
            </w:del>
          </w:p>
        </w:tc>
        <w:tc>
          <w:tcPr>
            <w:tcW w:w="1691" w:type="dxa"/>
            <w:gridSpan w:val="3"/>
          </w:tcPr>
          <w:p w14:paraId="08DFE388" w14:textId="5202FBC4" w:rsidR="009B1896" w:rsidRDefault="009B1896" w:rsidP="009B1896">
            <w:ins w:id="1090" w:author="Ricardo Pena" w:date="2020-04-15T01:04:00Z">
              <w:r>
                <w:t xml:space="preserve">Open Table </w:t>
              </w:r>
            </w:ins>
            <w:del w:id="1091" w:author="Ricardo Pena" w:date="2020-04-15T01:04:00Z">
              <w:r w:rsidDel="00BC08E1">
                <w:delText>Fill table to allow for operations to be performed</w:delText>
              </w:r>
            </w:del>
          </w:p>
        </w:tc>
        <w:tc>
          <w:tcPr>
            <w:tcW w:w="2074" w:type="dxa"/>
          </w:tcPr>
          <w:p w14:paraId="102888D0" w14:textId="1A30C34B" w:rsidR="009B1896" w:rsidRDefault="009B1896" w:rsidP="009B1896">
            <w:ins w:id="1092" w:author="Ricardo Pena" w:date="2020-04-15T01:04:00Z">
              <w:r>
                <w:t>Table is opened on a new window.</w:t>
              </w:r>
            </w:ins>
            <w:del w:id="1093" w:author="Ricardo Pena" w:date="2020-04-15T01:04:00Z">
              <w:r w:rsidDel="00BC08E1">
                <w:delText>Row is populated with values.</w:delText>
              </w:r>
            </w:del>
          </w:p>
        </w:tc>
        <w:tc>
          <w:tcPr>
            <w:tcW w:w="1766" w:type="dxa"/>
          </w:tcPr>
          <w:p w14:paraId="7E155413" w14:textId="77777777" w:rsidR="009B1896" w:rsidRDefault="009B1896" w:rsidP="009B1896"/>
        </w:tc>
      </w:tr>
      <w:tr w:rsidR="009B1896" w14:paraId="513B0376" w14:textId="77777777" w:rsidTr="009B1896">
        <w:trPr>
          <w:cantSplit/>
          <w:trHeight w:val="40"/>
        </w:trPr>
        <w:tc>
          <w:tcPr>
            <w:tcW w:w="1006" w:type="dxa"/>
          </w:tcPr>
          <w:p w14:paraId="3F38BA43" w14:textId="0DB51624" w:rsidR="009B1896" w:rsidRDefault="009B1896" w:rsidP="009B1896">
            <w:ins w:id="1094" w:author="Ricardo Pena" w:date="2020-04-15T01:04:00Z">
              <w:r>
                <w:t>2</w:t>
              </w:r>
            </w:ins>
            <w:del w:id="1095" w:author="Ricardo Pena" w:date="2020-04-15T01:04:00Z">
              <w:r w:rsidDel="00BC08E1">
                <w:delText>2</w:delText>
              </w:r>
            </w:del>
          </w:p>
        </w:tc>
        <w:tc>
          <w:tcPr>
            <w:tcW w:w="2453" w:type="dxa"/>
          </w:tcPr>
          <w:p w14:paraId="7E4E7CEB" w14:textId="6470B809" w:rsidR="009B1896" w:rsidRDefault="009B1896" w:rsidP="009B1896">
            <w:commentRangeStart w:id="1096"/>
            <w:commentRangeStart w:id="1097"/>
            <w:ins w:id="1098" w:author="Ricardo Pena" w:date="2020-04-15T01:04:00Z">
              <w:r>
                <w:t xml:space="preserve">Click </w:t>
              </w:r>
            </w:ins>
            <w:ins w:id="1099" w:author="Ricardo Pena" w:date="2020-04-15T01:06:00Z">
              <w:r>
                <w:t>and Select the cells with the values “55” and “5</w:t>
              </w:r>
            </w:ins>
            <w:ins w:id="1100" w:author="Ricardo Pena" w:date="2020-04-15T01:07:00Z">
              <w:r>
                <w:t>7</w:t>
              </w:r>
            </w:ins>
            <w:ins w:id="1101" w:author="Ricardo Pena" w:date="2020-04-15T01:06:00Z">
              <w:r>
                <w:t>”</w:t>
              </w:r>
            </w:ins>
            <w:commentRangeEnd w:id="1096"/>
            <w:r w:rsidR="00F70630">
              <w:rPr>
                <w:rStyle w:val="CommentReference"/>
              </w:rPr>
              <w:commentReference w:id="1096"/>
            </w:r>
            <w:commentRangeEnd w:id="1097"/>
            <w:r w:rsidR="002B65E3">
              <w:rPr>
                <w:rStyle w:val="CommentReference"/>
              </w:rPr>
              <w:commentReference w:id="1097"/>
            </w:r>
            <w:del w:id="1102" w:author="Ricardo Pena" w:date="2020-04-15T01:04:00Z">
              <w:r w:rsidDel="00BC08E1">
                <w:delText>Perform COPY operation on the first row</w:delText>
              </w:r>
            </w:del>
          </w:p>
        </w:tc>
        <w:tc>
          <w:tcPr>
            <w:tcW w:w="1691" w:type="dxa"/>
            <w:gridSpan w:val="3"/>
          </w:tcPr>
          <w:p w14:paraId="241B48BF" w14:textId="0977F148" w:rsidR="009B1896" w:rsidRDefault="009B1896" w:rsidP="009B1896">
            <w:ins w:id="1103" w:author="Ricardo Pena" w:date="2020-04-15T01:04:00Z">
              <w:r>
                <w:t>To select row</w:t>
              </w:r>
            </w:ins>
            <w:del w:id="1104" w:author="Ricardo Pena" w:date="2020-04-15T01:04:00Z">
              <w:r w:rsidDel="00BC08E1">
                <w:delText>Copy the values to be inserted</w:delText>
              </w:r>
            </w:del>
          </w:p>
        </w:tc>
        <w:tc>
          <w:tcPr>
            <w:tcW w:w="2074" w:type="dxa"/>
          </w:tcPr>
          <w:p w14:paraId="45C28727" w14:textId="59700CA7" w:rsidR="009B1896" w:rsidRDefault="009B1896" w:rsidP="009B1896">
            <w:del w:id="1105" w:author="Ricardo Pena" w:date="2020-04-15T01:04:00Z">
              <w:r w:rsidDel="00BC08E1">
                <w:delText>N/A</w:delText>
              </w:r>
            </w:del>
          </w:p>
        </w:tc>
        <w:tc>
          <w:tcPr>
            <w:tcW w:w="1766" w:type="dxa"/>
          </w:tcPr>
          <w:p w14:paraId="52C7ACBF" w14:textId="77777777" w:rsidR="009B1896" w:rsidRDefault="009B1896" w:rsidP="009B1896"/>
        </w:tc>
      </w:tr>
      <w:tr w:rsidR="009B1896" w14:paraId="220EDF31" w14:textId="77777777" w:rsidTr="009B1896">
        <w:trPr>
          <w:cantSplit/>
          <w:trHeight w:val="40"/>
        </w:trPr>
        <w:tc>
          <w:tcPr>
            <w:tcW w:w="1006" w:type="dxa"/>
          </w:tcPr>
          <w:p w14:paraId="3E81FA8F" w14:textId="00F1AB1F" w:rsidR="009B1896" w:rsidRDefault="009B1896" w:rsidP="009B1896">
            <w:ins w:id="1106" w:author="Ricardo Pena" w:date="2020-04-15T01:04:00Z">
              <w:r>
                <w:t>3</w:t>
              </w:r>
            </w:ins>
            <w:del w:id="1107" w:author="Ricardo Pena" w:date="2020-04-15T01:04:00Z">
              <w:r w:rsidDel="00BC08E1">
                <w:delText>3</w:delText>
              </w:r>
            </w:del>
          </w:p>
        </w:tc>
        <w:tc>
          <w:tcPr>
            <w:tcW w:w="2453" w:type="dxa"/>
          </w:tcPr>
          <w:p w14:paraId="70C9DEEB" w14:textId="77777777" w:rsidR="009B1896" w:rsidRDefault="009B1896" w:rsidP="009B1896">
            <w:pPr>
              <w:rPr>
                <w:ins w:id="1108" w:author="Ricardo Pena" w:date="2020-04-15T01:04:00Z"/>
              </w:rPr>
            </w:pPr>
            <w:ins w:id="1109" w:author="Ricardo Pena" w:date="2020-04-15T01:04:00Z">
              <w:r>
                <w:t>On the top left menu select</w:t>
              </w:r>
            </w:ins>
          </w:p>
          <w:p w14:paraId="1B761299" w14:textId="363D388B" w:rsidR="009B1896" w:rsidRDefault="009B1896" w:rsidP="009B1896">
            <w:ins w:id="1110" w:author="Ricardo Pena" w:date="2020-04-15T01:04:00Z">
              <w:r>
                <w:t xml:space="preserve">EDIT-&gt; </w:t>
              </w:r>
            </w:ins>
            <w:ins w:id="1111" w:author="Ricardo Pena" w:date="2020-04-15T01:08:00Z">
              <w:r>
                <w:t>COPY</w:t>
              </w:r>
            </w:ins>
            <w:ins w:id="1112" w:author="Ricardo Pena" w:date="2020-04-15T01:04:00Z">
              <w:r>
                <w:t xml:space="preserve"> ROW</w:t>
              </w:r>
            </w:ins>
            <w:del w:id="1113" w:author="Ricardo Pena" w:date="2020-04-15T01:04:00Z">
              <w:r w:rsidDel="00BC08E1">
                <w:delText>Perform PASTE operation</w:delText>
              </w:r>
            </w:del>
          </w:p>
        </w:tc>
        <w:tc>
          <w:tcPr>
            <w:tcW w:w="1691" w:type="dxa"/>
            <w:gridSpan w:val="3"/>
          </w:tcPr>
          <w:p w14:paraId="1BB43879" w14:textId="2AF1F470" w:rsidR="009B1896" w:rsidRDefault="009B1896" w:rsidP="009B1896">
            <w:ins w:id="1114" w:author="Ricardo Pena" w:date="2020-04-15T01:09:00Z">
              <w:r>
                <w:t>Copy</w:t>
              </w:r>
            </w:ins>
            <w:ins w:id="1115" w:author="Ricardo Pena" w:date="2020-04-15T01:04:00Z">
              <w:r>
                <w:t xml:space="preserve"> selected row</w:t>
              </w:r>
            </w:ins>
            <w:ins w:id="1116" w:author="Ricardo Pena" w:date="2020-04-15T01:09:00Z">
              <w:r>
                <w:t>s</w:t>
              </w:r>
            </w:ins>
            <w:ins w:id="1117" w:author="Ricardo Pena" w:date="2020-04-15T01:04:00Z">
              <w:r>
                <w:t xml:space="preserve"> </w:t>
              </w:r>
            </w:ins>
            <w:ins w:id="1118" w:author="Ricardo Pena" w:date="2020-04-15T01:10:00Z">
              <w:r>
                <w:t>in</w:t>
              </w:r>
            </w:ins>
            <w:ins w:id="1119" w:author="Ricardo Pena" w:date="2020-04-15T01:04:00Z">
              <w:r>
                <w:t xml:space="preserve"> Table</w:t>
              </w:r>
            </w:ins>
            <w:del w:id="1120" w:author="Ricardo Pena" w:date="2020-04-15T01:04:00Z">
              <w:r w:rsidDel="00BC08E1">
                <w:delText>Insert a row with the previously copied values</w:delText>
              </w:r>
            </w:del>
          </w:p>
        </w:tc>
        <w:tc>
          <w:tcPr>
            <w:tcW w:w="2074" w:type="dxa"/>
          </w:tcPr>
          <w:p w14:paraId="6BE738F8" w14:textId="40161A54" w:rsidR="009B1896" w:rsidRDefault="009B1896" w:rsidP="009B1896">
            <w:del w:id="1121" w:author="Ricardo Pena" w:date="2020-04-15T01:04:00Z">
              <w:r w:rsidDel="00BC08E1">
                <w:delText>New Row inserted. All values in the new row shall correspond with the first row.</w:delText>
              </w:r>
            </w:del>
          </w:p>
        </w:tc>
        <w:tc>
          <w:tcPr>
            <w:tcW w:w="1766" w:type="dxa"/>
          </w:tcPr>
          <w:p w14:paraId="20817915" w14:textId="77777777" w:rsidR="009B1896" w:rsidRDefault="009B1896" w:rsidP="009B1896"/>
        </w:tc>
      </w:tr>
      <w:tr w:rsidR="009B1896" w14:paraId="415C6EC4" w14:textId="77777777" w:rsidTr="009B1896">
        <w:trPr>
          <w:cantSplit/>
          <w:trHeight w:val="40"/>
          <w:ins w:id="1122" w:author="Ricardo Pena" w:date="2020-04-15T01:09:00Z"/>
        </w:trPr>
        <w:tc>
          <w:tcPr>
            <w:tcW w:w="1006" w:type="dxa"/>
          </w:tcPr>
          <w:p w14:paraId="46C43573" w14:textId="3B8730D9" w:rsidR="009B1896" w:rsidRDefault="009B1896" w:rsidP="009B1896">
            <w:pPr>
              <w:rPr>
                <w:ins w:id="1123" w:author="Ricardo Pena" w:date="2020-04-15T01:09:00Z"/>
              </w:rPr>
            </w:pPr>
            <w:ins w:id="1124" w:author="Ricardo Pena" w:date="2020-04-15T01:09:00Z">
              <w:r>
                <w:t>4</w:t>
              </w:r>
            </w:ins>
          </w:p>
        </w:tc>
        <w:tc>
          <w:tcPr>
            <w:tcW w:w="2453" w:type="dxa"/>
          </w:tcPr>
          <w:p w14:paraId="1F92C19D" w14:textId="77777777" w:rsidR="009B1896" w:rsidRDefault="009B1896" w:rsidP="009B1896">
            <w:pPr>
              <w:rPr>
                <w:ins w:id="1125" w:author="Ricardo Pena" w:date="2020-04-15T01:09:00Z"/>
              </w:rPr>
            </w:pPr>
            <w:ins w:id="1126" w:author="Ricardo Pena" w:date="2020-04-15T01:09:00Z">
              <w:r>
                <w:t>On the top left menu select</w:t>
              </w:r>
            </w:ins>
          </w:p>
          <w:p w14:paraId="70434C80" w14:textId="6AD94FCF" w:rsidR="009B1896" w:rsidRDefault="009B1896" w:rsidP="009B1896">
            <w:pPr>
              <w:rPr>
                <w:ins w:id="1127" w:author="Ricardo Pena" w:date="2020-04-15T01:09:00Z"/>
              </w:rPr>
            </w:pPr>
            <w:ins w:id="1128" w:author="Ricardo Pena" w:date="2020-04-15T01:09:00Z">
              <w:r>
                <w:t>EDIT-&gt; PASTE ROW</w:t>
              </w:r>
            </w:ins>
          </w:p>
        </w:tc>
        <w:tc>
          <w:tcPr>
            <w:tcW w:w="1691" w:type="dxa"/>
            <w:gridSpan w:val="3"/>
          </w:tcPr>
          <w:p w14:paraId="60DAAE87" w14:textId="249BEC81" w:rsidR="009B1896" w:rsidRDefault="009B1896" w:rsidP="009B1896">
            <w:pPr>
              <w:rPr>
                <w:ins w:id="1129" w:author="Ricardo Pena" w:date="2020-04-15T01:09:00Z"/>
              </w:rPr>
            </w:pPr>
            <w:ins w:id="1130" w:author="Ricardo Pena" w:date="2020-04-15T01:10:00Z">
              <w:r>
                <w:t>Paste previously copied rows</w:t>
              </w:r>
            </w:ins>
          </w:p>
        </w:tc>
        <w:tc>
          <w:tcPr>
            <w:tcW w:w="2074" w:type="dxa"/>
          </w:tcPr>
          <w:p w14:paraId="40665DC4" w14:textId="52A79C4A" w:rsidR="009B1896" w:rsidRDefault="009B1896" w:rsidP="009B1896">
            <w:pPr>
              <w:rPr>
                <w:ins w:id="1131" w:author="Ricardo Pena" w:date="2020-04-15T01:09:00Z"/>
              </w:rPr>
            </w:pPr>
            <w:ins w:id="1132" w:author="Ricardo Pena" w:date="2020-04-15T01:10:00Z">
              <w:r>
                <w:t>The two rows copied should appear at the end of the Table</w:t>
              </w:r>
            </w:ins>
          </w:p>
        </w:tc>
        <w:tc>
          <w:tcPr>
            <w:tcW w:w="1766" w:type="dxa"/>
          </w:tcPr>
          <w:p w14:paraId="3227F12F" w14:textId="77777777" w:rsidR="009B1896" w:rsidRDefault="009B1896" w:rsidP="009B1896">
            <w:pPr>
              <w:rPr>
                <w:ins w:id="1133" w:author="Ricardo Pena" w:date="2020-04-15T01:09:00Z"/>
              </w:rPr>
            </w:pPr>
          </w:p>
        </w:tc>
      </w:tr>
      <w:tr w:rsidR="009B1896" w14:paraId="2F33F214" w14:textId="77777777" w:rsidTr="00841F63">
        <w:trPr>
          <w:trHeight w:val="1250"/>
        </w:trPr>
        <w:tc>
          <w:tcPr>
            <w:tcW w:w="8990" w:type="dxa"/>
            <w:gridSpan w:val="7"/>
            <w:tcBorders>
              <w:bottom w:val="single" w:sz="4" w:space="0" w:color="auto"/>
            </w:tcBorders>
          </w:tcPr>
          <w:p w14:paraId="304DAEB4" w14:textId="77777777" w:rsidR="009B1896" w:rsidRDefault="009B1896" w:rsidP="009B1896">
            <w:r>
              <w:t>Concluding Remarks:</w:t>
            </w:r>
          </w:p>
        </w:tc>
      </w:tr>
      <w:tr w:rsidR="009B1896" w14:paraId="66429FD8" w14:textId="77777777" w:rsidTr="009B1896">
        <w:trPr>
          <w:trHeight w:val="890"/>
        </w:trPr>
        <w:tc>
          <w:tcPr>
            <w:tcW w:w="4660" w:type="dxa"/>
            <w:gridSpan w:val="3"/>
          </w:tcPr>
          <w:p w14:paraId="76DAB610" w14:textId="77777777" w:rsidR="009B1896" w:rsidRDefault="009B1896" w:rsidP="009B1896">
            <w:commentRangeStart w:id="1134"/>
            <w:r>
              <w:t xml:space="preserve">Testing Team: </w:t>
            </w:r>
          </w:p>
          <w:p w14:paraId="3F878AFC" w14:textId="77777777" w:rsidR="009B1896" w:rsidRDefault="009B1896" w:rsidP="009B1896"/>
        </w:tc>
        <w:tc>
          <w:tcPr>
            <w:tcW w:w="4330" w:type="dxa"/>
            <w:gridSpan w:val="4"/>
          </w:tcPr>
          <w:p w14:paraId="4DEBB319" w14:textId="77777777" w:rsidR="009B1896" w:rsidRDefault="009B1896" w:rsidP="009B1896">
            <w:r>
              <w:t>Date Completed:</w:t>
            </w:r>
            <w:commentRangeEnd w:id="1134"/>
            <w:r w:rsidR="002B65E3">
              <w:rPr>
                <w:rStyle w:val="CommentReference"/>
              </w:rPr>
              <w:commentReference w:id="1134"/>
            </w:r>
          </w:p>
        </w:tc>
      </w:tr>
    </w:tbl>
    <w:p w14:paraId="24FB128A" w14:textId="77777777" w:rsidR="00CC47CB" w:rsidRDefault="00CC47CB" w:rsidP="00CC47CB"/>
    <w:p w14:paraId="504FF2D0" w14:textId="6B2265AD" w:rsidR="00CC47CB" w:rsidDel="0015587C" w:rsidRDefault="00CC47CB">
      <w:pPr>
        <w:overflowPunct/>
        <w:autoSpaceDE/>
        <w:autoSpaceDN/>
        <w:adjustRightInd/>
        <w:textAlignment w:val="auto"/>
        <w:rPr>
          <w:del w:id="1135" w:author="Ricardo Pena" w:date="2020-04-16T02:28:00Z"/>
        </w:rPr>
      </w:pPr>
      <w:del w:id="1136" w:author="Ricardo Pena" w:date="2020-04-16T02:28:00Z">
        <w:r w:rsidDel="0015587C">
          <w:br w:type="page"/>
        </w:r>
      </w:del>
    </w:p>
    <w:p w14:paraId="17678F4C" w14:textId="01B39C06" w:rsidR="00CC47CB" w:rsidDel="0015587C" w:rsidRDefault="00CC47CB">
      <w:pPr>
        <w:pStyle w:val="Paragraph"/>
        <w:overflowPunct/>
        <w:autoSpaceDE/>
        <w:autoSpaceDN/>
        <w:adjustRightInd/>
        <w:textAlignment w:val="auto"/>
        <w:rPr>
          <w:del w:id="1137" w:author="Ricardo Pena" w:date="2020-04-16T02:28:00Z"/>
        </w:rPr>
        <w:pPrChange w:id="1138" w:author="Ricardo Pena" w:date="2020-04-16T02:28:00Z">
          <w:pPr>
            <w:pStyle w:val="Paragraph"/>
          </w:pPr>
        </w:pPrChange>
      </w:pPr>
    </w:p>
    <w:p w14:paraId="07B6BE4D" w14:textId="4DF0B773" w:rsidR="00277C43" w:rsidDel="0015587C" w:rsidRDefault="00277C43" w:rsidP="00277C43">
      <w:pPr>
        <w:pStyle w:val="Heading2"/>
        <w:rPr>
          <w:del w:id="1139" w:author="Ricardo Pena" w:date="2020-04-16T02:28:00Z"/>
        </w:rPr>
      </w:pPr>
      <w:del w:id="1140" w:author="Ricardo Pena" w:date="2020-04-16T02:28:00Z">
        <w:r w:rsidDel="0015587C">
          <w:delText>Test 5</w:delText>
        </w:r>
      </w:del>
    </w:p>
    <w:p w14:paraId="08AF46C0" w14:textId="26BA89E0" w:rsidR="00277C43" w:rsidDel="0015587C" w:rsidRDefault="00277C43" w:rsidP="00277C43">
      <w:pPr>
        <w:rPr>
          <w:del w:id="1141" w:author="Ricardo Pena" w:date="2020-04-16T02:28:00Z"/>
        </w:rPr>
      </w:pPr>
    </w:p>
    <w:p w14:paraId="69CF1B00" w14:textId="4E55F9C6" w:rsidR="00CC47CB" w:rsidRPr="00B34944" w:rsidDel="0015587C" w:rsidRDefault="00CC47CB" w:rsidP="00CC47CB">
      <w:pPr>
        <w:rPr>
          <w:del w:id="1142" w:author="Ricardo Pena" w:date="2020-04-16T02:28:00Z"/>
        </w:rPr>
      </w:pPr>
      <w:del w:id="1143" w:author="Ricardo Pena" w:date="2020-04-16T02:28:00Z">
        <w:r w:rsidRPr="00B34944" w:rsidDel="0015587C">
          <w:rPr>
            <w:b/>
            <w:bCs/>
          </w:rPr>
          <w:delText xml:space="preserve">Objective: </w:delText>
        </w:r>
        <w:r w:rsidDel="0015587C">
          <w:delText>This test will be used to evaluate the persistence of a glitch found in the header row of the tables.</w:delText>
        </w:r>
      </w:del>
    </w:p>
    <w:p w14:paraId="264378A6" w14:textId="5E314B16" w:rsidR="00841F63" w:rsidDel="0015587C" w:rsidRDefault="00CC47CB" w:rsidP="00CC47CB">
      <w:pPr>
        <w:rPr>
          <w:del w:id="1144" w:author="Ricardo Pena" w:date="2020-04-16T02:28:00Z"/>
        </w:rPr>
      </w:pPr>
      <w:del w:id="1145" w:author="Ricardo Pena" w:date="2020-04-16T02:28:00Z">
        <w:r w:rsidRPr="00B34944" w:rsidDel="0015587C">
          <w:rPr>
            <w:b/>
            <w:bCs/>
          </w:rPr>
          <w:delText>Notes:</w:delText>
        </w:r>
        <w:r w:rsidRPr="00B34944" w:rsidDel="0015587C">
          <w:delText xml:space="preserve"> </w:delText>
        </w:r>
        <w:r w:rsidR="00841F63" w:rsidDel="0015587C">
          <w:delText xml:space="preserve">This test shall only be concluded if tests 1-3 are deemed successful. </w:delText>
        </w:r>
      </w:del>
    </w:p>
    <w:p w14:paraId="494BBCD8" w14:textId="04B24EE1" w:rsidR="00CC47CB" w:rsidDel="0015587C" w:rsidRDefault="00CC47CB" w:rsidP="00CC47CB">
      <w:pPr>
        <w:rPr>
          <w:del w:id="1146" w:author="Ricardo Pena" w:date="2020-04-16T02:28:00Z"/>
        </w:rPr>
      </w:pPr>
      <w:del w:id="1147" w:author="Ricardo Pena" w:date="2020-04-16T02:28:00Z">
        <w:r w:rsidDel="0015587C">
          <w:delText>In the event a step may not be completed due to the results of the previous step, the tester shall make note of such occurrence and move on to the next step. All steps shall be performed whenever possible.</w:delText>
        </w:r>
      </w:del>
    </w:p>
    <w:p w14:paraId="15684079" w14:textId="4788CABB" w:rsidR="00D0305C" w:rsidRPr="00B34944" w:rsidDel="0015587C" w:rsidRDefault="00D0305C" w:rsidP="00277C43">
      <w:pPr>
        <w:rPr>
          <w:del w:id="1148" w:author="Ricardo Pena" w:date="2020-04-16T02:28:00Z"/>
        </w:rPr>
      </w:pPr>
    </w:p>
    <w:p w14:paraId="4F12A8D2" w14:textId="66D1642B" w:rsidR="00277C43" w:rsidDel="0015587C" w:rsidRDefault="00277C43" w:rsidP="00277C43">
      <w:pPr>
        <w:pStyle w:val="Paragraph"/>
        <w:rPr>
          <w:del w:id="1149" w:author="Ricardo Pena" w:date="2020-04-16T02:28:00Z"/>
        </w:rPr>
        <w:sectPr w:rsidR="00277C43" w:rsidDel="0015587C">
          <w:headerReference w:type="default" r:id="rId26"/>
          <w:footerReference w:type="default" r:id="rId27"/>
          <w:type w:val="continuous"/>
          <w:pgSz w:w="12240" w:h="15840" w:code="1"/>
          <w:pgMar w:top="1440" w:right="1440" w:bottom="1440" w:left="1800" w:header="720" w:footer="720" w:gutter="0"/>
          <w:cols w:space="720"/>
        </w:sectPr>
      </w:pPr>
    </w:p>
    <w:p w14:paraId="19E35A6E" w14:textId="09FCC36E" w:rsidR="00277C43" w:rsidDel="0015587C" w:rsidRDefault="00277C43" w:rsidP="00277C43">
      <w:pPr>
        <w:rPr>
          <w:del w:id="1158" w:author="Ricardo Pena" w:date="2020-04-16T02:28: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277C43" w:rsidDel="0015587C" w14:paraId="586C070E" w14:textId="7F42E72C" w:rsidTr="00841F63">
        <w:trPr>
          <w:cantSplit/>
          <w:trHeight w:val="300"/>
          <w:del w:id="1159" w:author="Ricardo Pena" w:date="2020-04-16T02:28:00Z"/>
        </w:trPr>
        <w:tc>
          <w:tcPr>
            <w:tcW w:w="4507" w:type="dxa"/>
            <w:gridSpan w:val="4"/>
          </w:tcPr>
          <w:p w14:paraId="4210F525" w14:textId="0A08EA3C" w:rsidR="00277C43" w:rsidDel="0015587C" w:rsidRDefault="00277C43" w:rsidP="00841F63">
            <w:pPr>
              <w:rPr>
                <w:del w:id="1160" w:author="Ricardo Pena" w:date="2020-04-16T02:28:00Z"/>
              </w:rPr>
            </w:pPr>
            <w:del w:id="1161" w:author="Ricardo Pena" w:date="2020-04-16T02:28:00Z">
              <w:r w:rsidDel="0015587C">
                <w:delText xml:space="preserve">Test No.: </w:delText>
              </w:r>
              <w:r w:rsidR="00CC47CB" w:rsidDel="0015587C">
                <w:delText>5a-5d</w:delText>
              </w:r>
            </w:del>
          </w:p>
        </w:tc>
        <w:tc>
          <w:tcPr>
            <w:tcW w:w="4483" w:type="dxa"/>
            <w:gridSpan w:val="3"/>
          </w:tcPr>
          <w:p w14:paraId="1F995559" w14:textId="0E44C4E9" w:rsidR="00277C43" w:rsidDel="0015587C" w:rsidRDefault="00277C43" w:rsidP="00841F63">
            <w:pPr>
              <w:rPr>
                <w:del w:id="1162" w:author="Ricardo Pena" w:date="2020-04-16T02:28:00Z"/>
              </w:rPr>
            </w:pPr>
            <w:del w:id="1163" w:author="Ricardo Pena" w:date="2020-04-16T02:28:00Z">
              <w:r w:rsidDel="0015587C">
                <w:delText xml:space="preserve">Current Status: </w:delText>
              </w:r>
              <w:r w:rsidR="00CC47CB" w:rsidDel="0015587C">
                <w:delText>Pending</w:delText>
              </w:r>
            </w:del>
          </w:p>
        </w:tc>
      </w:tr>
      <w:tr w:rsidR="00277C43" w:rsidDel="0015587C" w14:paraId="77B9A615" w14:textId="6607F857" w:rsidTr="00841F63">
        <w:trPr>
          <w:cantSplit/>
          <w:trHeight w:val="300"/>
          <w:del w:id="1164" w:author="Ricardo Pena" w:date="2020-04-16T02:28:00Z"/>
        </w:trPr>
        <w:tc>
          <w:tcPr>
            <w:tcW w:w="8990" w:type="dxa"/>
            <w:gridSpan w:val="7"/>
          </w:tcPr>
          <w:p w14:paraId="4357881E" w14:textId="589F2396" w:rsidR="00277C43" w:rsidRPr="00E47986" w:rsidDel="0015587C" w:rsidRDefault="00277C43" w:rsidP="00841F63">
            <w:pPr>
              <w:rPr>
                <w:del w:id="1165" w:author="Ricardo Pena" w:date="2020-04-16T02:28:00Z"/>
              </w:rPr>
            </w:pPr>
            <w:del w:id="1166" w:author="Ricardo Pena" w:date="2020-04-16T02:28:00Z">
              <w:r w:rsidRPr="00E47986" w:rsidDel="0015587C">
                <w:delText xml:space="preserve">Test title:  </w:delText>
              </w:r>
              <w:r w:rsidDel="0015587C">
                <w:delText>Test header error effect on all edit operations</w:delText>
              </w:r>
            </w:del>
          </w:p>
          <w:p w14:paraId="100DAD2F" w14:textId="6C25179E" w:rsidR="00277C43" w:rsidRPr="00E47986" w:rsidDel="0015587C" w:rsidRDefault="00277C43" w:rsidP="00841F63">
            <w:pPr>
              <w:rPr>
                <w:del w:id="1167" w:author="Ricardo Pena" w:date="2020-04-16T02:28:00Z"/>
              </w:rPr>
            </w:pPr>
          </w:p>
        </w:tc>
      </w:tr>
      <w:tr w:rsidR="00277C43" w:rsidDel="0015587C" w14:paraId="303F20B1" w14:textId="2CAD704E" w:rsidTr="00841F63">
        <w:trPr>
          <w:cantSplit/>
          <w:trHeight w:val="1070"/>
          <w:del w:id="1168" w:author="Ricardo Pena" w:date="2020-04-16T02:28:00Z"/>
        </w:trPr>
        <w:tc>
          <w:tcPr>
            <w:tcW w:w="8990" w:type="dxa"/>
            <w:gridSpan w:val="7"/>
          </w:tcPr>
          <w:p w14:paraId="282574CF" w14:textId="5A5BFB9D" w:rsidR="00277C43" w:rsidRPr="00E47986" w:rsidDel="0015587C" w:rsidRDefault="00277C43" w:rsidP="00841F63">
            <w:pPr>
              <w:rPr>
                <w:del w:id="1169" w:author="Ricardo Pena" w:date="2020-04-16T02:28:00Z"/>
              </w:rPr>
            </w:pPr>
            <w:del w:id="1170" w:author="Ricardo Pena" w:date="2020-04-16T02:28:00Z">
              <w:r w:rsidRPr="00E47986" w:rsidDel="0015587C">
                <w:delText>Testing approach: &lt;&lt;Included in this section is a description of test harnesses, testing frameworks, environmental requirements, test tools and test automation that will be employed to achieve testing. Include naming conventions for tests and test scripts if appropriate. Provide requirements traceability and test priority.</w:delText>
              </w:r>
            </w:del>
          </w:p>
          <w:p w14:paraId="3FFEE25F" w14:textId="7344ACFE" w:rsidR="00277C43" w:rsidRPr="00E47986" w:rsidDel="0015587C" w:rsidRDefault="00277C43" w:rsidP="00841F63">
            <w:pPr>
              <w:rPr>
                <w:del w:id="1171" w:author="Ricardo Pena" w:date="2020-04-16T02:28:00Z"/>
              </w:rPr>
            </w:pPr>
            <w:del w:id="1172" w:author="Ricardo Pena" w:date="2020-04-16T02:28:00Z">
              <w:r w:rsidRPr="00E47986" w:rsidDel="0015587C">
                <w:delText>&gt;&gt;</w:delText>
              </w:r>
            </w:del>
          </w:p>
        </w:tc>
      </w:tr>
      <w:tr w:rsidR="00277C43" w:rsidDel="0015587C" w14:paraId="33517EF9" w14:textId="6E5239E0" w:rsidTr="00841F63">
        <w:trPr>
          <w:cantSplit/>
          <w:trHeight w:val="40"/>
          <w:del w:id="1173" w:author="Ricardo Pena" w:date="2020-04-16T02:28:00Z"/>
        </w:trPr>
        <w:tc>
          <w:tcPr>
            <w:tcW w:w="987" w:type="dxa"/>
          </w:tcPr>
          <w:p w14:paraId="00D5F967" w14:textId="46932AD0" w:rsidR="00277C43" w:rsidDel="0015587C" w:rsidRDefault="00277C43" w:rsidP="00841F63">
            <w:pPr>
              <w:rPr>
                <w:del w:id="1174" w:author="Ricardo Pena" w:date="2020-04-16T02:28:00Z"/>
              </w:rPr>
            </w:pPr>
            <w:del w:id="1175" w:author="Ricardo Pena" w:date="2020-04-16T02:28:00Z">
              <w:r w:rsidDel="0015587C">
                <w:delText>STEP</w:delText>
              </w:r>
            </w:del>
          </w:p>
        </w:tc>
        <w:tc>
          <w:tcPr>
            <w:tcW w:w="2273" w:type="dxa"/>
          </w:tcPr>
          <w:p w14:paraId="2BCD8264" w14:textId="6A1538B0" w:rsidR="00277C43" w:rsidDel="0015587C" w:rsidRDefault="00277C43" w:rsidP="00841F63">
            <w:pPr>
              <w:rPr>
                <w:del w:id="1176" w:author="Ricardo Pena" w:date="2020-04-16T02:28:00Z"/>
              </w:rPr>
            </w:pPr>
            <w:del w:id="1177" w:author="Ricardo Pena" w:date="2020-04-16T02:28:00Z">
              <w:r w:rsidDel="0015587C">
                <w:delText>OPERATOR ACTION</w:delText>
              </w:r>
            </w:del>
          </w:p>
        </w:tc>
        <w:tc>
          <w:tcPr>
            <w:tcW w:w="1755" w:type="dxa"/>
            <w:gridSpan w:val="3"/>
          </w:tcPr>
          <w:p w14:paraId="061002FC" w14:textId="0CE91708" w:rsidR="00277C43" w:rsidDel="0015587C" w:rsidRDefault="00277C43" w:rsidP="00841F63">
            <w:pPr>
              <w:rPr>
                <w:del w:id="1178" w:author="Ricardo Pena" w:date="2020-04-16T02:28:00Z"/>
              </w:rPr>
            </w:pPr>
            <w:del w:id="1179" w:author="Ricardo Pena" w:date="2020-04-16T02:28:00Z">
              <w:r w:rsidDel="0015587C">
                <w:delText>PURPOSE</w:delText>
              </w:r>
            </w:del>
          </w:p>
        </w:tc>
        <w:tc>
          <w:tcPr>
            <w:tcW w:w="2162" w:type="dxa"/>
          </w:tcPr>
          <w:p w14:paraId="2F4F358F" w14:textId="6080E753" w:rsidR="00277C43" w:rsidDel="0015587C" w:rsidRDefault="00277C43" w:rsidP="00841F63">
            <w:pPr>
              <w:rPr>
                <w:del w:id="1180" w:author="Ricardo Pena" w:date="2020-04-16T02:28:00Z"/>
              </w:rPr>
            </w:pPr>
            <w:del w:id="1181" w:author="Ricardo Pena" w:date="2020-04-16T02:28:00Z">
              <w:r w:rsidDel="0015587C">
                <w:delText>EXEPCTED RESULTS</w:delText>
              </w:r>
            </w:del>
          </w:p>
        </w:tc>
        <w:tc>
          <w:tcPr>
            <w:tcW w:w="1813" w:type="dxa"/>
          </w:tcPr>
          <w:p w14:paraId="0CC66D08" w14:textId="7FE42451" w:rsidR="00277C43" w:rsidDel="0015587C" w:rsidRDefault="00277C43" w:rsidP="00841F63">
            <w:pPr>
              <w:rPr>
                <w:del w:id="1182" w:author="Ricardo Pena" w:date="2020-04-16T02:28:00Z"/>
              </w:rPr>
            </w:pPr>
            <w:del w:id="1183" w:author="Ricardo Pena" w:date="2020-04-16T02:28:00Z">
              <w:r w:rsidDel="0015587C">
                <w:delText>COMMENTS</w:delText>
              </w:r>
            </w:del>
          </w:p>
        </w:tc>
      </w:tr>
      <w:tr w:rsidR="00277C43" w:rsidDel="0015587C" w14:paraId="4599D004" w14:textId="0FDDB229" w:rsidTr="00841F63">
        <w:trPr>
          <w:cantSplit/>
          <w:trHeight w:val="40"/>
          <w:del w:id="1184" w:author="Ricardo Pena" w:date="2020-04-16T02:28:00Z"/>
        </w:trPr>
        <w:tc>
          <w:tcPr>
            <w:tcW w:w="987" w:type="dxa"/>
          </w:tcPr>
          <w:p w14:paraId="5880D4FC" w14:textId="39D65FF3" w:rsidR="00277C43" w:rsidDel="0015587C" w:rsidRDefault="00277C43" w:rsidP="00841F63">
            <w:pPr>
              <w:rPr>
                <w:del w:id="1185" w:author="Ricardo Pena" w:date="2020-04-16T02:28:00Z"/>
              </w:rPr>
            </w:pPr>
            <w:del w:id="1186" w:author="Ricardo Pena" w:date="2020-04-16T02:28:00Z">
              <w:r w:rsidDel="0015587C">
                <w:delText>1</w:delText>
              </w:r>
            </w:del>
          </w:p>
        </w:tc>
        <w:tc>
          <w:tcPr>
            <w:tcW w:w="2273" w:type="dxa"/>
          </w:tcPr>
          <w:p w14:paraId="6177A46B" w14:textId="2D2AC5C0" w:rsidR="00277C43" w:rsidDel="0015587C" w:rsidRDefault="00277C43" w:rsidP="00841F63">
            <w:pPr>
              <w:rPr>
                <w:del w:id="1187" w:author="Ricardo Pena" w:date="2020-04-16T02:28:00Z"/>
              </w:rPr>
            </w:pPr>
            <w:del w:id="1188" w:author="Ricardo Pena" w:date="2020-04-16T02:28:00Z">
              <w:r w:rsidDel="0015587C">
                <w:delText>Add value in the first cell of the header row and press ENTER</w:delText>
              </w:r>
            </w:del>
          </w:p>
        </w:tc>
        <w:tc>
          <w:tcPr>
            <w:tcW w:w="1755" w:type="dxa"/>
            <w:gridSpan w:val="3"/>
          </w:tcPr>
          <w:p w14:paraId="45EB8F5D" w14:textId="6265523C" w:rsidR="00277C43" w:rsidDel="0015587C" w:rsidRDefault="00277C43" w:rsidP="00841F63">
            <w:pPr>
              <w:rPr>
                <w:del w:id="1189" w:author="Ricardo Pena" w:date="2020-04-16T02:28:00Z"/>
              </w:rPr>
            </w:pPr>
            <w:del w:id="1190" w:author="Ricardo Pena" w:date="2020-04-16T02:28:00Z">
              <w:r w:rsidDel="0015587C">
                <w:delText>Test whether the delete operation works on the header row.</w:delText>
              </w:r>
            </w:del>
          </w:p>
        </w:tc>
        <w:tc>
          <w:tcPr>
            <w:tcW w:w="2162" w:type="dxa"/>
          </w:tcPr>
          <w:p w14:paraId="78E7AB3D" w14:textId="1AF1A2ED" w:rsidR="00277C43" w:rsidDel="0015587C" w:rsidRDefault="00277C43" w:rsidP="00841F63">
            <w:pPr>
              <w:rPr>
                <w:del w:id="1191" w:author="Ricardo Pena" w:date="2020-04-16T02:28:00Z"/>
              </w:rPr>
            </w:pPr>
            <w:del w:id="1192" w:author="Ricardo Pena" w:date="2020-04-16T02:28:00Z">
              <w:r w:rsidDel="0015587C">
                <w:delText>Value should not be allowed.</w:delText>
              </w:r>
            </w:del>
          </w:p>
        </w:tc>
        <w:tc>
          <w:tcPr>
            <w:tcW w:w="1813" w:type="dxa"/>
          </w:tcPr>
          <w:p w14:paraId="6AA135CC" w14:textId="43041D1D" w:rsidR="00277C43" w:rsidDel="0015587C" w:rsidRDefault="00277C43" w:rsidP="00841F63">
            <w:pPr>
              <w:rPr>
                <w:del w:id="1193" w:author="Ricardo Pena" w:date="2020-04-16T02:28:00Z"/>
              </w:rPr>
            </w:pPr>
          </w:p>
        </w:tc>
      </w:tr>
      <w:tr w:rsidR="00277C43" w:rsidDel="0015587C" w14:paraId="5488A443" w14:textId="4E043633" w:rsidTr="00841F63">
        <w:trPr>
          <w:cantSplit/>
          <w:trHeight w:val="40"/>
          <w:del w:id="1194" w:author="Ricardo Pena" w:date="2020-04-16T02:28:00Z"/>
        </w:trPr>
        <w:tc>
          <w:tcPr>
            <w:tcW w:w="987" w:type="dxa"/>
          </w:tcPr>
          <w:p w14:paraId="38CDFB6D" w14:textId="2F0DAAB3" w:rsidR="00277C43" w:rsidDel="0015587C" w:rsidRDefault="00277C43" w:rsidP="00841F63">
            <w:pPr>
              <w:rPr>
                <w:del w:id="1195" w:author="Ricardo Pena" w:date="2020-04-16T02:28:00Z"/>
              </w:rPr>
            </w:pPr>
            <w:del w:id="1196" w:author="Ricardo Pena" w:date="2020-04-16T02:28:00Z">
              <w:r w:rsidDel="0015587C">
                <w:delText>2</w:delText>
              </w:r>
            </w:del>
          </w:p>
        </w:tc>
        <w:tc>
          <w:tcPr>
            <w:tcW w:w="2273" w:type="dxa"/>
          </w:tcPr>
          <w:p w14:paraId="5133537F" w14:textId="555AC763" w:rsidR="00277C43" w:rsidDel="0015587C" w:rsidRDefault="00277C43" w:rsidP="00841F63">
            <w:pPr>
              <w:rPr>
                <w:del w:id="1197" w:author="Ricardo Pena" w:date="2020-04-16T02:28:00Z"/>
              </w:rPr>
            </w:pPr>
            <w:del w:id="1198" w:author="Ricardo Pena" w:date="2020-04-16T02:28:00Z">
              <w:r w:rsidDel="0015587C">
                <w:delText>Click in the space below the header rows</w:delText>
              </w:r>
            </w:del>
          </w:p>
        </w:tc>
        <w:tc>
          <w:tcPr>
            <w:tcW w:w="1755" w:type="dxa"/>
            <w:gridSpan w:val="3"/>
          </w:tcPr>
          <w:p w14:paraId="3917133E" w14:textId="136B16BE" w:rsidR="00277C43" w:rsidDel="0015587C" w:rsidRDefault="00277C43" w:rsidP="00841F63">
            <w:pPr>
              <w:rPr>
                <w:del w:id="1199" w:author="Ricardo Pena" w:date="2020-04-16T02:28:00Z"/>
              </w:rPr>
            </w:pPr>
            <w:del w:id="1200" w:author="Ricardo Pena" w:date="2020-04-16T02:28:00Z">
              <w:r w:rsidDel="0015587C">
                <w:delText>Deselect header row space</w:delText>
              </w:r>
            </w:del>
          </w:p>
        </w:tc>
        <w:tc>
          <w:tcPr>
            <w:tcW w:w="2162" w:type="dxa"/>
          </w:tcPr>
          <w:p w14:paraId="4549FEC6" w14:textId="4F289413" w:rsidR="00277C43" w:rsidDel="0015587C" w:rsidRDefault="00277C43" w:rsidP="00841F63">
            <w:pPr>
              <w:rPr>
                <w:del w:id="1201" w:author="Ricardo Pena" w:date="2020-04-16T02:28:00Z"/>
              </w:rPr>
            </w:pPr>
            <w:del w:id="1202" w:author="Ricardo Pena" w:date="2020-04-16T02:28:00Z">
              <w:r w:rsidDel="0015587C">
                <w:delText>Header cell and/or row unselected</w:delText>
              </w:r>
            </w:del>
          </w:p>
        </w:tc>
        <w:tc>
          <w:tcPr>
            <w:tcW w:w="1813" w:type="dxa"/>
          </w:tcPr>
          <w:p w14:paraId="42BFD62F" w14:textId="62C58174" w:rsidR="00277C43" w:rsidDel="0015587C" w:rsidRDefault="00277C43" w:rsidP="00841F63">
            <w:pPr>
              <w:rPr>
                <w:del w:id="1203" w:author="Ricardo Pena" w:date="2020-04-16T02:28:00Z"/>
              </w:rPr>
            </w:pPr>
          </w:p>
        </w:tc>
      </w:tr>
      <w:tr w:rsidR="00277C43" w:rsidDel="0015587C" w14:paraId="111D67A9" w14:textId="01CB8B1D" w:rsidTr="00841F63">
        <w:trPr>
          <w:cantSplit/>
          <w:trHeight w:val="40"/>
          <w:del w:id="1204" w:author="Ricardo Pena" w:date="2020-04-16T02:28:00Z"/>
        </w:trPr>
        <w:tc>
          <w:tcPr>
            <w:tcW w:w="987" w:type="dxa"/>
          </w:tcPr>
          <w:p w14:paraId="19127A5B" w14:textId="2707CA4F" w:rsidR="00277C43" w:rsidDel="0015587C" w:rsidRDefault="00277C43" w:rsidP="00841F63">
            <w:pPr>
              <w:rPr>
                <w:del w:id="1205" w:author="Ricardo Pena" w:date="2020-04-16T02:28:00Z"/>
              </w:rPr>
            </w:pPr>
            <w:del w:id="1206" w:author="Ricardo Pena" w:date="2020-04-16T02:28:00Z">
              <w:r w:rsidDel="0015587C">
                <w:delText>3</w:delText>
              </w:r>
            </w:del>
          </w:p>
        </w:tc>
        <w:tc>
          <w:tcPr>
            <w:tcW w:w="2273" w:type="dxa"/>
          </w:tcPr>
          <w:p w14:paraId="74ECAAA1" w14:textId="35A1CA86" w:rsidR="00277C43" w:rsidDel="0015587C" w:rsidRDefault="00277C43" w:rsidP="00841F63">
            <w:pPr>
              <w:rPr>
                <w:del w:id="1207" w:author="Ricardo Pena" w:date="2020-04-16T02:28:00Z"/>
              </w:rPr>
            </w:pPr>
            <w:del w:id="1208" w:author="Ricardo Pena" w:date="2020-04-16T02:28:00Z">
              <w:r w:rsidDel="0015587C">
                <w:delText>INSERT five new rows.</w:delText>
              </w:r>
            </w:del>
          </w:p>
        </w:tc>
        <w:tc>
          <w:tcPr>
            <w:tcW w:w="1755" w:type="dxa"/>
            <w:gridSpan w:val="3"/>
          </w:tcPr>
          <w:p w14:paraId="365ADDD2" w14:textId="7CA388E5" w:rsidR="00277C43" w:rsidDel="0015587C" w:rsidRDefault="00277C43" w:rsidP="00841F63">
            <w:pPr>
              <w:rPr>
                <w:del w:id="1209" w:author="Ricardo Pena" w:date="2020-04-16T02:28:00Z"/>
              </w:rPr>
            </w:pPr>
            <w:del w:id="1210" w:author="Ricardo Pena" w:date="2020-04-16T02:28:00Z">
              <w:r w:rsidDel="0015587C">
                <w:delText>Show INSERT operation functions properly</w:delText>
              </w:r>
            </w:del>
          </w:p>
        </w:tc>
        <w:tc>
          <w:tcPr>
            <w:tcW w:w="2162" w:type="dxa"/>
          </w:tcPr>
          <w:p w14:paraId="56FC9A87" w14:textId="0E76E82B" w:rsidR="00277C43" w:rsidDel="0015587C" w:rsidRDefault="00277C43" w:rsidP="00841F63">
            <w:pPr>
              <w:rPr>
                <w:del w:id="1211" w:author="Ricardo Pena" w:date="2020-04-16T02:28:00Z"/>
              </w:rPr>
            </w:pPr>
            <w:del w:id="1212" w:author="Ricardo Pena" w:date="2020-04-16T02:28:00Z">
              <w:r w:rsidDel="0015587C">
                <w:delText>Five new rows inserted</w:delText>
              </w:r>
            </w:del>
          </w:p>
        </w:tc>
        <w:tc>
          <w:tcPr>
            <w:tcW w:w="1813" w:type="dxa"/>
          </w:tcPr>
          <w:p w14:paraId="33C113B2" w14:textId="0410564D" w:rsidR="00277C43" w:rsidDel="0015587C" w:rsidRDefault="00277C43" w:rsidP="00841F63">
            <w:pPr>
              <w:rPr>
                <w:del w:id="1213" w:author="Ricardo Pena" w:date="2020-04-16T02:28:00Z"/>
              </w:rPr>
            </w:pPr>
            <w:del w:id="1214" w:author="Ricardo Pena" w:date="2020-04-16T02:28:00Z">
              <w:r w:rsidDel="0015587C">
                <w:delText>All new cells should be blank.</w:delText>
              </w:r>
            </w:del>
          </w:p>
        </w:tc>
      </w:tr>
      <w:tr w:rsidR="00277C43" w:rsidDel="0015587C" w14:paraId="7060DDBD" w14:textId="3CB429C6" w:rsidTr="00841F63">
        <w:trPr>
          <w:cantSplit/>
          <w:trHeight w:val="40"/>
          <w:del w:id="1215" w:author="Ricardo Pena" w:date="2020-04-16T02:28:00Z"/>
        </w:trPr>
        <w:tc>
          <w:tcPr>
            <w:tcW w:w="987" w:type="dxa"/>
          </w:tcPr>
          <w:p w14:paraId="301E89A0" w14:textId="5D77F0A1" w:rsidR="00277C43" w:rsidDel="0015587C" w:rsidRDefault="00277C43" w:rsidP="00841F63">
            <w:pPr>
              <w:rPr>
                <w:del w:id="1216" w:author="Ricardo Pena" w:date="2020-04-16T02:28:00Z"/>
              </w:rPr>
            </w:pPr>
            <w:del w:id="1217" w:author="Ricardo Pena" w:date="2020-04-16T02:28:00Z">
              <w:r w:rsidDel="0015587C">
                <w:delText>4</w:delText>
              </w:r>
            </w:del>
          </w:p>
        </w:tc>
        <w:tc>
          <w:tcPr>
            <w:tcW w:w="2273" w:type="dxa"/>
          </w:tcPr>
          <w:p w14:paraId="1E9280B1" w14:textId="789AB0D5" w:rsidR="00277C43" w:rsidDel="0015587C" w:rsidRDefault="00277C43" w:rsidP="00841F63">
            <w:pPr>
              <w:rPr>
                <w:del w:id="1218" w:author="Ricardo Pena" w:date="2020-04-16T02:28:00Z"/>
              </w:rPr>
            </w:pPr>
            <w:del w:id="1219" w:author="Ricardo Pena" w:date="2020-04-16T02:28:00Z">
              <w:r w:rsidDel="0015587C">
                <w:delText>Perform UNDO operation</w:delText>
              </w:r>
            </w:del>
          </w:p>
        </w:tc>
        <w:tc>
          <w:tcPr>
            <w:tcW w:w="1755" w:type="dxa"/>
            <w:gridSpan w:val="3"/>
          </w:tcPr>
          <w:p w14:paraId="755FB74D" w14:textId="5BDFE7AF" w:rsidR="00277C43" w:rsidDel="0015587C" w:rsidRDefault="00277C43" w:rsidP="00841F63">
            <w:pPr>
              <w:rPr>
                <w:del w:id="1220" w:author="Ricardo Pena" w:date="2020-04-16T02:28:00Z"/>
              </w:rPr>
            </w:pPr>
            <w:del w:id="1221" w:author="Ricardo Pena" w:date="2020-04-16T02:28:00Z">
              <w:r w:rsidDel="0015587C">
                <w:delText>Show UNDO operation functions properly</w:delText>
              </w:r>
            </w:del>
          </w:p>
        </w:tc>
        <w:tc>
          <w:tcPr>
            <w:tcW w:w="2162" w:type="dxa"/>
          </w:tcPr>
          <w:p w14:paraId="7407FD3B" w14:textId="0FB14C16" w:rsidR="00277C43" w:rsidDel="0015587C" w:rsidRDefault="00277C43" w:rsidP="00841F63">
            <w:pPr>
              <w:rPr>
                <w:del w:id="1222" w:author="Ricardo Pena" w:date="2020-04-16T02:28:00Z"/>
              </w:rPr>
            </w:pPr>
            <w:del w:id="1223" w:author="Ricardo Pena" w:date="2020-04-16T02:28:00Z">
              <w:r w:rsidDel="0015587C">
                <w:delText>Row should be removed</w:delText>
              </w:r>
            </w:del>
          </w:p>
        </w:tc>
        <w:tc>
          <w:tcPr>
            <w:tcW w:w="1813" w:type="dxa"/>
          </w:tcPr>
          <w:p w14:paraId="718AAECD" w14:textId="1FC0A62F" w:rsidR="00277C43" w:rsidDel="0015587C" w:rsidRDefault="00277C43" w:rsidP="00841F63">
            <w:pPr>
              <w:rPr>
                <w:del w:id="1224" w:author="Ricardo Pena" w:date="2020-04-16T02:28:00Z"/>
              </w:rPr>
            </w:pPr>
          </w:p>
        </w:tc>
      </w:tr>
      <w:tr w:rsidR="00277C43" w:rsidDel="0015587C" w14:paraId="69CD5E82" w14:textId="433BAC77" w:rsidTr="00841F63">
        <w:trPr>
          <w:cantSplit/>
          <w:trHeight w:val="40"/>
          <w:del w:id="1225" w:author="Ricardo Pena" w:date="2020-04-16T02:28:00Z"/>
        </w:trPr>
        <w:tc>
          <w:tcPr>
            <w:tcW w:w="987" w:type="dxa"/>
          </w:tcPr>
          <w:p w14:paraId="4F2791D2" w14:textId="09EED1F1" w:rsidR="00277C43" w:rsidDel="0015587C" w:rsidRDefault="00277C43" w:rsidP="00841F63">
            <w:pPr>
              <w:rPr>
                <w:del w:id="1226" w:author="Ricardo Pena" w:date="2020-04-16T02:28:00Z"/>
              </w:rPr>
            </w:pPr>
            <w:del w:id="1227" w:author="Ricardo Pena" w:date="2020-04-16T02:28:00Z">
              <w:r w:rsidDel="0015587C">
                <w:delText>5</w:delText>
              </w:r>
            </w:del>
          </w:p>
        </w:tc>
        <w:tc>
          <w:tcPr>
            <w:tcW w:w="2273" w:type="dxa"/>
          </w:tcPr>
          <w:p w14:paraId="3C12105D" w14:textId="498762B8" w:rsidR="00277C43" w:rsidDel="0015587C" w:rsidRDefault="00277C43" w:rsidP="00841F63">
            <w:pPr>
              <w:rPr>
                <w:del w:id="1228" w:author="Ricardo Pena" w:date="2020-04-16T02:28:00Z"/>
              </w:rPr>
            </w:pPr>
            <w:del w:id="1229" w:author="Ricardo Pena" w:date="2020-04-16T02:28:00Z">
              <w:r w:rsidDel="0015587C">
                <w:delText>Perform DELETE operation on last row</w:delText>
              </w:r>
            </w:del>
          </w:p>
        </w:tc>
        <w:tc>
          <w:tcPr>
            <w:tcW w:w="1755" w:type="dxa"/>
            <w:gridSpan w:val="3"/>
          </w:tcPr>
          <w:p w14:paraId="1C0A88EB" w14:textId="46788E41" w:rsidR="00277C43" w:rsidDel="0015587C" w:rsidRDefault="00277C43" w:rsidP="00841F63">
            <w:pPr>
              <w:rPr>
                <w:del w:id="1230" w:author="Ricardo Pena" w:date="2020-04-16T02:28:00Z"/>
              </w:rPr>
            </w:pPr>
            <w:del w:id="1231" w:author="Ricardo Pena" w:date="2020-04-16T02:28:00Z">
              <w:r w:rsidDel="0015587C">
                <w:delText>Show DELETE operation functions properly</w:delText>
              </w:r>
            </w:del>
          </w:p>
        </w:tc>
        <w:tc>
          <w:tcPr>
            <w:tcW w:w="2162" w:type="dxa"/>
          </w:tcPr>
          <w:p w14:paraId="5B335DA3" w14:textId="3324AEEF" w:rsidR="00277C43" w:rsidDel="0015587C" w:rsidRDefault="00277C43" w:rsidP="00841F63">
            <w:pPr>
              <w:rPr>
                <w:del w:id="1232" w:author="Ricardo Pena" w:date="2020-04-16T02:28:00Z"/>
              </w:rPr>
            </w:pPr>
            <w:del w:id="1233" w:author="Ricardo Pena" w:date="2020-04-16T02:28:00Z">
              <w:r w:rsidDel="0015587C">
                <w:delText>Last row is removed</w:delText>
              </w:r>
            </w:del>
          </w:p>
        </w:tc>
        <w:tc>
          <w:tcPr>
            <w:tcW w:w="1813" w:type="dxa"/>
          </w:tcPr>
          <w:p w14:paraId="5C9C0DE1" w14:textId="2157E011" w:rsidR="00277C43" w:rsidDel="0015587C" w:rsidRDefault="00277C43" w:rsidP="00841F63">
            <w:pPr>
              <w:rPr>
                <w:del w:id="1234" w:author="Ricardo Pena" w:date="2020-04-16T02:28:00Z"/>
              </w:rPr>
            </w:pPr>
          </w:p>
        </w:tc>
      </w:tr>
      <w:tr w:rsidR="00277C43" w:rsidDel="0015587C" w14:paraId="15A965FF" w14:textId="59B06489" w:rsidTr="00841F63">
        <w:trPr>
          <w:trHeight w:val="1250"/>
          <w:del w:id="1235" w:author="Ricardo Pena" w:date="2020-04-16T02:28:00Z"/>
        </w:trPr>
        <w:tc>
          <w:tcPr>
            <w:tcW w:w="8990" w:type="dxa"/>
            <w:gridSpan w:val="7"/>
            <w:tcBorders>
              <w:bottom w:val="single" w:sz="4" w:space="0" w:color="auto"/>
            </w:tcBorders>
          </w:tcPr>
          <w:p w14:paraId="06AF7F0A" w14:textId="2E24ED4D" w:rsidR="00277C43" w:rsidDel="0015587C" w:rsidRDefault="00277C43" w:rsidP="00841F63">
            <w:pPr>
              <w:rPr>
                <w:del w:id="1236" w:author="Ricardo Pena" w:date="2020-04-16T02:28:00Z"/>
              </w:rPr>
            </w:pPr>
            <w:del w:id="1237" w:author="Ricardo Pena" w:date="2020-04-16T02:28:00Z">
              <w:r w:rsidDel="0015587C">
                <w:delText>Concluding Remarks:</w:delText>
              </w:r>
            </w:del>
          </w:p>
        </w:tc>
      </w:tr>
      <w:tr w:rsidR="00277C43" w:rsidDel="0015587C" w14:paraId="5FEB39C8" w14:textId="2547E676" w:rsidTr="00841F63">
        <w:trPr>
          <w:trHeight w:val="890"/>
          <w:del w:id="1238" w:author="Ricardo Pena" w:date="2020-04-16T02:28:00Z"/>
        </w:trPr>
        <w:tc>
          <w:tcPr>
            <w:tcW w:w="4495" w:type="dxa"/>
            <w:gridSpan w:val="3"/>
          </w:tcPr>
          <w:p w14:paraId="1EBAA66E" w14:textId="2B9E179D" w:rsidR="00277C43" w:rsidDel="0015587C" w:rsidRDefault="00277C43" w:rsidP="00841F63">
            <w:pPr>
              <w:rPr>
                <w:del w:id="1239" w:author="Ricardo Pena" w:date="2020-04-16T02:28:00Z"/>
              </w:rPr>
            </w:pPr>
            <w:del w:id="1240" w:author="Ricardo Pena" w:date="2020-04-16T02:28:00Z">
              <w:r w:rsidDel="0015587C">
                <w:delText xml:space="preserve">Testing Team: </w:delText>
              </w:r>
            </w:del>
          </w:p>
          <w:p w14:paraId="798F85AD" w14:textId="6AFCA9F7" w:rsidR="00277C43" w:rsidDel="0015587C" w:rsidRDefault="00277C43" w:rsidP="00841F63">
            <w:pPr>
              <w:rPr>
                <w:del w:id="1241" w:author="Ricardo Pena" w:date="2020-04-16T02:28:00Z"/>
              </w:rPr>
            </w:pPr>
          </w:p>
        </w:tc>
        <w:tc>
          <w:tcPr>
            <w:tcW w:w="4495" w:type="dxa"/>
            <w:gridSpan w:val="4"/>
          </w:tcPr>
          <w:p w14:paraId="12083523" w14:textId="055B93F6" w:rsidR="00277C43" w:rsidDel="0015587C" w:rsidRDefault="00277C43" w:rsidP="00841F63">
            <w:pPr>
              <w:rPr>
                <w:del w:id="1242" w:author="Ricardo Pena" w:date="2020-04-16T02:28:00Z"/>
              </w:rPr>
            </w:pPr>
            <w:del w:id="1243" w:author="Ricardo Pena" w:date="2020-04-16T02:28:00Z">
              <w:r w:rsidDel="0015587C">
                <w:delText>Date Completed:</w:delText>
              </w:r>
            </w:del>
          </w:p>
        </w:tc>
      </w:tr>
    </w:tbl>
    <w:p w14:paraId="5E14A517" w14:textId="52610925" w:rsidR="00277C43" w:rsidDel="0015587C" w:rsidRDefault="00277C43" w:rsidP="00277C43">
      <w:pPr>
        <w:rPr>
          <w:del w:id="1244" w:author="Ricardo Pena" w:date="2020-04-16T02:28:00Z"/>
        </w:rPr>
      </w:pPr>
    </w:p>
    <w:p w14:paraId="0AC58AFD" w14:textId="6FA8A6D5" w:rsidR="00DE111F" w:rsidDel="0015587C" w:rsidRDefault="00DE111F">
      <w:pPr>
        <w:rPr>
          <w:del w:id="1245" w:author="Ricardo Pena" w:date="2020-04-16T02:28:00Z"/>
        </w:rPr>
      </w:pPr>
    </w:p>
    <w:p w14:paraId="67D72779" w14:textId="341523C7" w:rsidR="00277C43" w:rsidDel="0015587C" w:rsidRDefault="00277C43">
      <w:pPr>
        <w:rPr>
          <w:del w:id="1246" w:author="Ricardo Pena" w:date="2020-04-16T02:28:00Z"/>
        </w:rPr>
      </w:pPr>
    </w:p>
    <w:p w14:paraId="653A8B76" w14:textId="77777777" w:rsidR="00277C43" w:rsidRDefault="00277C43"/>
    <w:p w14:paraId="194FF956" w14:textId="2C1D1B74" w:rsidR="00DE111F" w:rsidRDefault="00DE111F">
      <w:pPr>
        <w:sectPr w:rsidR="00DE111F">
          <w:type w:val="continuous"/>
          <w:pgSz w:w="12240" w:h="15840" w:code="1"/>
          <w:pgMar w:top="1440" w:right="1440" w:bottom="1440" w:left="1800" w:header="720" w:footer="720" w:gutter="0"/>
          <w:cols w:space="720"/>
        </w:sectPr>
      </w:pPr>
    </w:p>
    <w:p w14:paraId="5D65CCE3" w14:textId="77777777" w:rsidR="00E47986" w:rsidRPr="00C8753A" w:rsidRDefault="00E47986" w:rsidP="00E47986">
      <w:pPr>
        <w:pStyle w:val="Heading1"/>
        <w:pageBreakBefore w:val="0"/>
      </w:pPr>
      <w:bookmarkStart w:id="1247" w:name="_Toc21505006"/>
      <w:bookmarkStart w:id="1248" w:name="_Toc227033594"/>
      <w:bookmarkStart w:id="1249" w:name="_Toc37943552"/>
      <w:r w:rsidRPr="00C8753A">
        <w:lastRenderedPageBreak/>
        <w:t>User Interface Testing</w:t>
      </w:r>
      <w:bookmarkEnd w:id="1247"/>
      <w:bookmarkEnd w:id="1248"/>
      <w:bookmarkEnd w:id="1249"/>
    </w:p>
    <w:p w14:paraId="25720E16" w14:textId="208DE8FD" w:rsidR="00E47986" w:rsidRDefault="00731870" w:rsidP="00E47986">
      <w:ins w:id="1250" w:author="Ricardo Pena" w:date="2020-04-16T15:05:00Z">
        <w:r>
          <w:t xml:space="preserve">The user interface functionality is outside of the testing scope for this </w:t>
        </w:r>
        <w:proofErr w:type="gramStart"/>
        <w:r>
          <w:t>particular test</w:t>
        </w:r>
        <w:proofErr w:type="gramEnd"/>
        <w:r>
          <w:t xml:space="preserve"> plan. Therefore, this sect</w:t>
        </w:r>
      </w:ins>
      <w:ins w:id="1251" w:author="Ricardo Pena" w:date="2020-04-16T15:06:00Z">
        <w:r>
          <w:t>ion is not applicable.</w:t>
        </w:r>
      </w:ins>
    </w:p>
    <w:p w14:paraId="40224A4F" w14:textId="608D8950" w:rsidR="00E47986" w:rsidDel="009D616A" w:rsidRDefault="00BF79EC" w:rsidP="00E47986">
      <w:pPr>
        <w:rPr>
          <w:moveFrom w:id="1252" w:author="Ricardo Pena" w:date="2020-04-16T02:11:00Z"/>
        </w:rPr>
      </w:pPr>
      <w:moveFromRangeStart w:id="1253" w:author="Ricardo Pena" w:date="2020-04-16T02:11:00Z" w:name="move37895530"/>
      <w:moveFrom w:id="1254" w:author="Ricardo Pena" w:date="2020-04-16T02:11:00Z">
        <w:r w:rsidDel="009D616A">
          <w:t>To open a new table, the user shall select a new table as show below.</w:t>
        </w:r>
        <w:bookmarkStart w:id="1255" w:name="_Toc37943553"/>
        <w:bookmarkEnd w:id="1255"/>
      </w:moveFrom>
    </w:p>
    <w:p w14:paraId="40E4525C" w14:textId="4AD54EE1" w:rsidR="00BF79EC" w:rsidDel="009D616A" w:rsidRDefault="00BF79EC" w:rsidP="00BF79EC">
      <w:pPr>
        <w:jc w:val="center"/>
        <w:rPr>
          <w:moveFrom w:id="1256" w:author="Ricardo Pena" w:date="2020-04-16T02:11:00Z"/>
        </w:rPr>
      </w:pPr>
      <w:moveFrom w:id="1257" w:author="Ricardo Pena" w:date="2020-04-16T02:11:00Z">
        <w:r w:rsidDel="009D616A">
          <w:rPr>
            <w:noProof/>
          </w:rPr>
          <mc:AlternateContent>
            <mc:Choice Requires="wpi">
              <w:drawing>
                <wp:anchor distT="0" distB="0" distL="114300" distR="114300" simplePos="0" relativeHeight="251661312" behindDoc="0" locked="0" layoutInCell="1" allowOverlap="1" wp14:anchorId="5D1BF148" wp14:editId="07F11159">
                  <wp:simplePos x="0" y="0"/>
                  <wp:positionH relativeFrom="column">
                    <wp:posOffset>1521460</wp:posOffset>
                  </wp:positionH>
                  <wp:positionV relativeFrom="paragraph">
                    <wp:posOffset>384810</wp:posOffset>
                  </wp:positionV>
                  <wp:extent cx="565150" cy="131040"/>
                  <wp:effectExtent l="57150" t="57150" r="0" b="97790"/>
                  <wp:wrapNone/>
                  <wp:docPr id="7"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565150" cy="131040"/>
                        </w14:xfrm>
                      </w14:contentPart>
                    </a:graphicData>
                  </a:graphic>
                </wp:anchor>
              </w:drawing>
            </mc:Choice>
            <mc:Fallback>
              <w:pict>
                <v:shapetype w14:anchorId="086718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6.95pt;margin-top:27.5pt;width:50.15pt;height:15.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">
                  <v:imagedata r:id="rId29" o:title=""/>
                </v:shape>
              </w:pict>
            </mc:Fallback>
          </mc:AlternateContent>
        </w:r>
        <w:r w:rsidRPr="00BF79EC" w:rsidDel="009D616A">
          <w:rPr>
            <w:noProof/>
          </w:rPr>
          <w:drawing>
            <wp:inline distT="0" distB="0" distL="0" distR="0" wp14:anchorId="74E0C176" wp14:editId="63E64783">
              <wp:extent cx="3431543"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0875" cy="3562487"/>
                      </a:xfrm>
                      <a:prstGeom prst="rect">
                        <a:avLst/>
                      </a:prstGeom>
                    </pic:spPr>
                  </pic:pic>
                </a:graphicData>
              </a:graphic>
            </wp:inline>
          </w:drawing>
        </w:r>
        <w:bookmarkStart w:id="1258" w:name="_Toc37943554"/>
        <w:bookmarkEnd w:id="1258"/>
      </w:moveFrom>
    </w:p>
    <w:p w14:paraId="353386D0" w14:textId="55EB44AC" w:rsidR="00BF79EC" w:rsidDel="009D616A" w:rsidRDefault="00BF79EC" w:rsidP="00BF79EC">
      <w:pPr>
        <w:rPr>
          <w:moveFrom w:id="1259" w:author="Ricardo Pena" w:date="2020-04-16T02:11:00Z"/>
        </w:rPr>
      </w:pPr>
      <w:moveFrom w:id="1260" w:author="Ricardo Pena" w:date="2020-04-16T02:11:00Z">
        <w:r w:rsidDel="009D616A">
          <w:t>Select the file to be edited.</w:t>
        </w:r>
        <w:bookmarkStart w:id="1261" w:name="_Toc37943555"/>
        <w:bookmarkEnd w:id="1261"/>
      </w:moveFrom>
    </w:p>
    <w:p w14:paraId="2F7094A7" w14:textId="600816F5" w:rsidR="00BF79EC" w:rsidDel="009D616A" w:rsidRDefault="00BF79EC" w:rsidP="00BF79EC">
      <w:pPr>
        <w:jc w:val="center"/>
        <w:rPr>
          <w:moveFrom w:id="1262" w:author="Ricardo Pena" w:date="2020-04-16T02:11:00Z"/>
        </w:rPr>
      </w:pPr>
      <w:moveFrom w:id="1263" w:author="Ricardo Pena" w:date="2020-04-16T02:11:00Z">
        <w:r w:rsidDel="009D616A">
          <w:rPr>
            <w:noProof/>
          </w:rPr>
          <mc:AlternateContent>
            <mc:Choice Requires="wpi">
              <w:drawing>
                <wp:anchor distT="0" distB="0" distL="114300" distR="114300" simplePos="0" relativeHeight="251662336" behindDoc="0" locked="0" layoutInCell="1" allowOverlap="1" wp14:anchorId="4FC87BCB" wp14:editId="790CB5CF">
                  <wp:simplePos x="0" y="0"/>
                  <wp:positionH relativeFrom="column">
                    <wp:posOffset>1611952</wp:posOffset>
                  </wp:positionH>
                  <wp:positionV relativeFrom="paragraph">
                    <wp:posOffset>1072563</wp:posOffset>
                  </wp:positionV>
                  <wp:extent cx="178200" cy="594360"/>
                  <wp:effectExtent l="76200" t="38100" r="88900" b="110490"/>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178200" cy="594360"/>
                        </w14:xfrm>
                      </w14:contentPart>
                    </a:graphicData>
                  </a:graphic>
                </wp:anchor>
              </w:drawing>
            </mc:Choice>
            <mc:Fallback>
              <w:pict>
                <v:shape w14:anchorId="3C11E176" id="Ink 11" o:spid="_x0000_s1026" type="#_x0000_t75" style="position:absolute;margin-left:124.1pt;margin-top:81.6pt;width:19.7pt;height:5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">
                  <v:imagedata r:id="rId32" o:title=""/>
                </v:shape>
              </w:pict>
            </mc:Fallback>
          </mc:AlternateContent>
        </w:r>
        <w:r w:rsidRPr="00BF79EC" w:rsidDel="009D616A">
          <w:rPr>
            <w:noProof/>
          </w:rPr>
          <w:drawing>
            <wp:inline distT="0" distB="0" distL="0" distR="0" wp14:anchorId="7B7AD5BD" wp14:editId="060950A7">
              <wp:extent cx="3724275" cy="266019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6536" cy="2661811"/>
                      </a:xfrm>
                      <a:prstGeom prst="rect">
                        <a:avLst/>
                      </a:prstGeom>
                    </pic:spPr>
                  </pic:pic>
                </a:graphicData>
              </a:graphic>
            </wp:inline>
          </w:drawing>
        </w:r>
        <w:bookmarkStart w:id="1264" w:name="_Toc37943556"/>
        <w:bookmarkEnd w:id="1264"/>
      </w:moveFrom>
    </w:p>
    <w:p w14:paraId="7884C568" w14:textId="21287A81" w:rsidR="00BF79EC" w:rsidDel="009D616A" w:rsidRDefault="00BF79EC">
      <w:pPr>
        <w:overflowPunct/>
        <w:autoSpaceDE/>
        <w:autoSpaceDN/>
        <w:adjustRightInd/>
        <w:textAlignment w:val="auto"/>
        <w:rPr>
          <w:moveFrom w:id="1265" w:author="Ricardo Pena" w:date="2020-04-16T02:11:00Z"/>
        </w:rPr>
      </w:pPr>
      <w:moveFrom w:id="1266" w:author="Ricardo Pena" w:date="2020-04-16T02:11:00Z">
        <w:r w:rsidDel="009D616A">
          <w:br w:type="page"/>
        </w:r>
      </w:moveFrom>
    </w:p>
    <w:p w14:paraId="744E684A" w14:textId="100B588E" w:rsidR="00BF79EC" w:rsidDel="009D616A" w:rsidRDefault="00BF79EC" w:rsidP="00BF79EC">
      <w:pPr>
        <w:rPr>
          <w:moveFrom w:id="1267" w:author="Ricardo Pena" w:date="2020-04-16T02:11:00Z"/>
        </w:rPr>
      </w:pPr>
      <w:moveFrom w:id="1268" w:author="Ricardo Pena" w:date="2020-04-16T02:11:00Z">
        <w:r w:rsidDel="009D616A">
          <w:t xml:space="preserve">The following are shortcuts </w:t>
        </w:r>
        <w:r w:rsidR="00526DF6" w:rsidDel="009D616A">
          <w:t>which may be used to perform some of the operations outlined in this test plan. Any use of these shortcuts is left to the discretion of the test personnel.</w:t>
        </w:r>
        <w:bookmarkStart w:id="1269" w:name="_Toc37943557"/>
        <w:bookmarkEnd w:id="1269"/>
      </w:moveFrom>
    </w:p>
    <w:tbl>
      <w:tblPr>
        <w:tblStyle w:val="TableGrid"/>
        <w:tblW w:w="0" w:type="auto"/>
        <w:jc w:val="center"/>
        <w:tblLook w:val="04A0" w:firstRow="1" w:lastRow="0" w:firstColumn="1" w:lastColumn="0" w:noHBand="0" w:noVBand="1"/>
      </w:tblPr>
      <w:tblGrid>
        <w:gridCol w:w="1615"/>
        <w:gridCol w:w="1890"/>
      </w:tblGrid>
      <w:tr w:rsidR="00526DF6" w:rsidRPr="00841F63" w:rsidDel="009D616A" w14:paraId="7D83155D" w14:textId="062F33FD" w:rsidTr="00526DF6">
        <w:trPr>
          <w:jc w:val="center"/>
        </w:trPr>
        <w:tc>
          <w:tcPr>
            <w:tcW w:w="1615" w:type="dxa"/>
          </w:tcPr>
          <w:p w14:paraId="163A80B3" w14:textId="25DC5835" w:rsidR="00526DF6" w:rsidRPr="00841F63" w:rsidDel="009D616A" w:rsidRDefault="00526DF6" w:rsidP="006832DF">
            <w:pPr>
              <w:rPr>
                <w:moveFrom w:id="1270" w:author="Ricardo Pena" w:date="2020-04-16T02:11:00Z"/>
                <w:b/>
                <w:bCs/>
              </w:rPr>
            </w:pPr>
            <w:commentRangeStart w:id="1271"/>
            <w:commentRangeStart w:id="1272"/>
            <w:moveFrom w:id="1273" w:author="Ricardo Pena" w:date="2020-04-16T02:11:00Z">
              <w:r w:rsidRPr="00841F63" w:rsidDel="009D616A">
                <w:rPr>
                  <w:b/>
                  <w:bCs/>
                </w:rPr>
                <w:t>Operation</w:t>
              </w:r>
            </w:moveFrom>
            <w:bookmarkStart w:id="1274" w:name="_Toc37943558"/>
            <w:bookmarkEnd w:id="1274"/>
            <w:commentRangeEnd w:id="1271"/>
            <w:r w:rsidR="007E057B">
              <w:rPr>
                <w:rStyle w:val="CommentReference"/>
              </w:rPr>
              <w:commentReference w:id="1271"/>
            </w:r>
          </w:p>
        </w:tc>
        <w:tc>
          <w:tcPr>
            <w:tcW w:w="1890" w:type="dxa"/>
          </w:tcPr>
          <w:p w14:paraId="5D68188F" w14:textId="121336EF" w:rsidR="00526DF6" w:rsidRPr="00841F63" w:rsidDel="009D616A" w:rsidRDefault="00526DF6" w:rsidP="006832DF">
            <w:pPr>
              <w:rPr>
                <w:moveFrom w:id="1275" w:author="Ricardo Pena" w:date="2020-04-16T02:11:00Z"/>
                <w:b/>
                <w:bCs/>
              </w:rPr>
            </w:pPr>
            <w:moveFrom w:id="1276" w:author="Ricardo Pena" w:date="2020-04-16T02:11:00Z">
              <w:r w:rsidDel="009D616A">
                <w:rPr>
                  <w:b/>
                  <w:bCs/>
                </w:rPr>
                <w:t>Shortcut Keys</w:t>
              </w:r>
            </w:moveFrom>
            <w:bookmarkStart w:id="1277" w:name="_Toc37943559"/>
            <w:bookmarkEnd w:id="1277"/>
            <w:commentRangeEnd w:id="1272"/>
            <w:r w:rsidR="007E057B">
              <w:rPr>
                <w:rStyle w:val="CommentReference"/>
              </w:rPr>
              <w:commentReference w:id="1272"/>
            </w:r>
          </w:p>
        </w:tc>
        <w:bookmarkStart w:id="1278" w:name="_Toc37943560"/>
        <w:bookmarkEnd w:id="1278"/>
      </w:tr>
      <w:tr w:rsidR="00526DF6" w:rsidDel="009D616A" w14:paraId="22F004B0" w14:textId="4FCAF036" w:rsidTr="00526DF6">
        <w:trPr>
          <w:jc w:val="center"/>
        </w:trPr>
        <w:tc>
          <w:tcPr>
            <w:tcW w:w="1615" w:type="dxa"/>
          </w:tcPr>
          <w:p w14:paraId="28D794D0" w14:textId="3E85F287" w:rsidR="00526DF6" w:rsidDel="009D616A" w:rsidRDefault="00526DF6" w:rsidP="006832DF">
            <w:pPr>
              <w:rPr>
                <w:moveFrom w:id="1279" w:author="Ricardo Pena" w:date="2020-04-16T02:11:00Z"/>
              </w:rPr>
            </w:pPr>
            <w:moveFrom w:id="1280" w:author="Ricardo Pena" w:date="2020-04-16T02:11:00Z">
              <w:r w:rsidDel="009D616A">
                <w:t>INSERT</w:t>
              </w:r>
              <w:bookmarkStart w:id="1281" w:name="_Toc37943561"/>
              <w:bookmarkEnd w:id="1281"/>
            </w:moveFrom>
          </w:p>
        </w:tc>
        <w:tc>
          <w:tcPr>
            <w:tcW w:w="1890" w:type="dxa"/>
          </w:tcPr>
          <w:p w14:paraId="7174A522" w14:textId="6802D5A4" w:rsidR="00526DF6" w:rsidDel="009D616A" w:rsidRDefault="00526DF6" w:rsidP="006832DF">
            <w:pPr>
              <w:rPr>
                <w:moveFrom w:id="1282" w:author="Ricardo Pena" w:date="2020-04-16T02:11:00Z"/>
              </w:rPr>
            </w:pPr>
            <w:moveFrom w:id="1283" w:author="Ricardo Pena" w:date="2020-04-16T02:11:00Z">
              <w:r w:rsidDel="009D616A">
                <w:t>CTRL + I</w:t>
              </w:r>
              <w:bookmarkStart w:id="1284" w:name="_Toc37943562"/>
              <w:bookmarkEnd w:id="1284"/>
            </w:moveFrom>
          </w:p>
        </w:tc>
        <w:bookmarkStart w:id="1285" w:name="_Toc37943563"/>
        <w:bookmarkEnd w:id="1285"/>
      </w:tr>
      <w:tr w:rsidR="00526DF6" w:rsidDel="009D616A" w14:paraId="1A8AD221" w14:textId="2F9580DF" w:rsidTr="00526DF6">
        <w:trPr>
          <w:jc w:val="center"/>
        </w:trPr>
        <w:tc>
          <w:tcPr>
            <w:tcW w:w="1615" w:type="dxa"/>
          </w:tcPr>
          <w:p w14:paraId="6CF086D0" w14:textId="15572A94" w:rsidR="00526DF6" w:rsidDel="009D616A" w:rsidRDefault="00526DF6" w:rsidP="006832DF">
            <w:pPr>
              <w:rPr>
                <w:moveFrom w:id="1286" w:author="Ricardo Pena" w:date="2020-04-16T02:11:00Z"/>
              </w:rPr>
            </w:pPr>
            <w:moveFrom w:id="1287" w:author="Ricardo Pena" w:date="2020-04-16T02:11:00Z">
              <w:r w:rsidDel="009D616A">
                <w:t>DELETE</w:t>
              </w:r>
              <w:bookmarkStart w:id="1288" w:name="_Toc37943564"/>
              <w:bookmarkEnd w:id="1288"/>
            </w:moveFrom>
          </w:p>
        </w:tc>
        <w:tc>
          <w:tcPr>
            <w:tcW w:w="1890" w:type="dxa"/>
          </w:tcPr>
          <w:p w14:paraId="6270C036" w14:textId="162F4C79" w:rsidR="00526DF6" w:rsidDel="009D616A" w:rsidRDefault="00526DF6" w:rsidP="006832DF">
            <w:pPr>
              <w:rPr>
                <w:moveFrom w:id="1289" w:author="Ricardo Pena" w:date="2020-04-16T02:11:00Z"/>
              </w:rPr>
            </w:pPr>
            <w:moveFrom w:id="1290" w:author="Ricardo Pena" w:date="2020-04-16T02:11:00Z">
              <w:r w:rsidDel="009D616A">
                <w:t>CTRL + D</w:t>
              </w:r>
              <w:bookmarkStart w:id="1291" w:name="_Toc37943565"/>
              <w:bookmarkEnd w:id="1291"/>
            </w:moveFrom>
          </w:p>
        </w:tc>
        <w:bookmarkStart w:id="1292" w:name="_Toc37943566"/>
        <w:bookmarkEnd w:id="1292"/>
      </w:tr>
      <w:tr w:rsidR="00526DF6" w:rsidDel="009D616A" w14:paraId="12EDB34B" w14:textId="34BF537F" w:rsidTr="00526DF6">
        <w:trPr>
          <w:jc w:val="center"/>
        </w:trPr>
        <w:tc>
          <w:tcPr>
            <w:tcW w:w="1615" w:type="dxa"/>
          </w:tcPr>
          <w:p w14:paraId="5AABEECA" w14:textId="1063C582" w:rsidR="00526DF6" w:rsidDel="009D616A" w:rsidRDefault="00526DF6" w:rsidP="006832DF">
            <w:pPr>
              <w:rPr>
                <w:moveFrom w:id="1293" w:author="Ricardo Pena" w:date="2020-04-16T02:11:00Z"/>
              </w:rPr>
            </w:pPr>
            <w:moveFrom w:id="1294" w:author="Ricardo Pena" w:date="2020-04-16T02:11:00Z">
              <w:r w:rsidDel="009D616A">
                <w:t>UNDO</w:t>
              </w:r>
              <w:bookmarkStart w:id="1295" w:name="_Toc37943567"/>
              <w:bookmarkEnd w:id="1295"/>
            </w:moveFrom>
          </w:p>
        </w:tc>
        <w:tc>
          <w:tcPr>
            <w:tcW w:w="1890" w:type="dxa"/>
          </w:tcPr>
          <w:p w14:paraId="10F49B12" w14:textId="3CC6E155" w:rsidR="00526DF6" w:rsidDel="009D616A" w:rsidRDefault="00526DF6" w:rsidP="006832DF">
            <w:pPr>
              <w:rPr>
                <w:moveFrom w:id="1296" w:author="Ricardo Pena" w:date="2020-04-16T02:11:00Z"/>
              </w:rPr>
            </w:pPr>
            <w:moveFrom w:id="1297" w:author="Ricardo Pena" w:date="2020-04-16T02:11:00Z">
              <w:r w:rsidDel="009D616A">
                <w:t>CTRL + Z</w:t>
              </w:r>
              <w:bookmarkStart w:id="1298" w:name="_Toc37943568"/>
              <w:bookmarkEnd w:id="1298"/>
            </w:moveFrom>
          </w:p>
        </w:tc>
        <w:bookmarkStart w:id="1299" w:name="_Toc37943569"/>
        <w:bookmarkEnd w:id="1299"/>
      </w:tr>
      <w:tr w:rsidR="00526DF6" w:rsidDel="009D616A" w14:paraId="00ADB005" w14:textId="79D4CDA0" w:rsidTr="00526DF6">
        <w:trPr>
          <w:jc w:val="center"/>
        </w:trPr>
        <w:tc>
          <w:tcPr>
            <w:tcW w:w="1615" w:type="dxa"/>
          </w:tcPr>
          <w:p w14:paraId="44040F19" w14:textId="4450E2AC" w:rsidR="00526DF6" w:rsidDel="009D616A" w:rsidRDefault="00526DF6" w:rsidP="006832DF">
            <w:pPr>
              <w:rPr>
                <w:moveFrom w:id="1300" w:author="Ricardo Pena" w:date="2020-04-16T02:11:00Z"/>
              </w:rPr>
            </w:pPr>
            <w:moveFrom w:id="1301" w:author="Ricardo Pena" w:date="2020-04-16T02:11:00Z">
              <w:r w:rsidDel="009D616A">
                <w:t>COPY</w:t>
              </w:r>
              <w:bookmarkStart w:id="1302" w:name="_Toc37943570"/>
              <w:bookmarkEnd w:id="1302"/>
            </w:moveFrom>
          </w:p>
        </w:tc>
        <w:tc>
          <w:tcPr>
            <w:tcW w:w="1890" w:type="dxa"/>
          </w:tcPr>
          <w:p w14:paraId="6AC41D87" w14:textId="2A5429D0" w:rsidR="00526DF6" w:rsidDel="009D616A" w:rsidRDefault="00526DF6" w:rsidP="006832DF">
            <w:pPr>
              <w:rPr>
                <w:moveFrom w:id="1303" w:author="Ricardo Pena" w:date="2020-04-16T02:11:00Z"/>
              </w:rPr>
            </w:pPr>
            <w:moveFrom w:id="1304" w:author="Ricardo Pena" w:date="2020-04-16T02:11:00Z">
              <w:r w:rsidDel="009D616A">
                <w:t>CTRL + C</w:t>
              </w:r>
              <w:bookmarkStart w:id="1305" w:name="_Toc37943571"/>
              <w:bookmarkEnd w:id="1305"/>
            </w:moveFrom>
          </w:p>
        </w:tc>
        <w:bookmarkStart w:id="1306" w:name="_Toc37943572"/>
        <w:bookmarkEnd w:id="1306"/>
      </w:tr>
      <w:tr w:rsidR="00526DF6" w:rsidDel="009D616A" w14:paraId="429A277A" w14:textId="58194895" w:rsidTr="00526DF6">
        <w:trPr>
          <w:jc w:val="center"/>
        </w:trPr>
        <w:tc>
          <w:tcPr>
            <w:tcW w:w="1615" w:type="dxa"/>
          </w:tcPr>
          <w:p w14:paraId="2246598E" w14:textId="2B48CCE2" w:rsidR="00526DF6" w:rsidDel="009D616A" w:rsidRDefault="00526DF6" w:rsidP="006832DF">
            <w:pPr>
              <w:rPr>
                <w:moveFrom w:id="1307" w:author="Ricardo Pena" w:date="2020-04-16T02:11:00Z"/>
              </w:rPr>
            </w:pPr>
            <w:commentRangeStart w:id="1308"/>
            <w:moveFrom w:id="1309" w:author="Ricardo Pena" w:date="2020-04-16T02:11:00Z">
              <w:r w:rsidDel="009D616A">
                <w:t>PASTE</w:t>
              </w:r>
              <w:bookmarkStart w:id="1310" w:name="_Toc37943573"/>
              <w:bookmarkEnd w:id="1310"/>
            </w:moveFrom>
          </w:p>
        </w:tc>
        <w:tc>
          <w:tcPr>
            <w:tcW w:w="1890" w:type="dxa"/>
          </w:tcPr>
          <w:p w14:paraId="7FE656BA" w14:textId="5523C3BF" w:rsidR="00526DF6" w:rsidDel="009D616A" w:rsidRDefault="00526DF6" w:rsidP="006832DF">
            <w:pPr>
              <w:rPr>
                <w:moveFrom w:id="1311" w:author="Ricardo Pena" w:date="2020-04-16T02:11:00Z"/>
              </w:rPr>
            </w:pPr>
            <w:commentRangeStart w:id="1312"/>
            <w:commentRangeStart w:id="1313"/>
            <w:moveFrom w:id="1314" w:author="Ricardo Pena" w:date="2020-04-16T02:11:00Z">
              <w:r w:rsidDel="009D616A">
                <w:t>CTRL + V</w:t>
              </w:r>
            </w:moveFrom>
            <w:bookmarkStart w:id="1315" w:name="_Toc37943574"/>
            <w:bookmarkEnd w:id="1315"/>
            <w:commentRangeEnd w:id="1312"/>
            <w:commentRangeEnd w:id="1313"/>
            <w:r w:rsidR="00827D8A">
              <w:rPr>
                <w:rStyle w:val="CommentReference"/>
              </w:rPr>
              <w:commentReference w:id="1313"/>
            </w:r>
            <w:r w:rsidR="00827D8A">
              <w:rPr>
                <w:rStyle w:val="CommentReference"/>
              </w:rPr>
              <w:commentReference w:id="1312"/>
            </w:r>
            <w:commentRangeEnd w:id="1308"/>
            <w:r w:rsidR="00827D8A">
              <w:rPr>
                <w:rStyle w:val="CommentReference"/>
              </w:rPr>
              <w:commentReference w:id="1308"/>
            </w:r>
          </w:p>
        </w:tc>
        <w:bookmarkStart w:id="1316" w:name="_Toc37943575"/>
        <w:bookmarkEnd w:id="1316"/>
      </w:tr>
    </w:tbl>
    <w:p w14:paraId="274847D3" w14:textId="5D025FEF" w:rsidR="00526DF6" w:rsidDel="009D616A" w:rsidRDefault="00526DF6" w:rsidP="00526DF6">
      <w:pPr>
        <w:jc w:val="center"/>
        <w:rPr>
          <w:moveFrom w:id="1317" w:author="Ricardo Pena" w:date="2020-04-16T02:11:00Z"/>
        </w:rPr>
      </w:pPr>
      <w:bookmarkStart w:id="1318" w:name="_Toc37943576"/>
      <w:bookmarkEnd w:id="1318"/>
    </w:p>
    <w:p w14:paraId="7E8991A3" w14:textId="77777777" w:rsidR="00013402" w:rsidRDefault="00013402" w:rsidP="00013402">
      <w:pPr>
        <w:pStyle w:val="Heading1"/>
      </w:pPr>
      <w:bookmarkStart w:id="1319" w:name="_Toc37943577"/>
      <w:moveFromRangeEnd w:id="1253"/>
      <w:r>
        <w:lastRenderedPageBreak/>
        <w:t>Test Schedule</w:t>
      </w:r>
      <w:bookmarkEnd w:id="1319"/>
    </w:p>
    <w:p w14:paraId="7EA50B5A" w14:textId="73785671" w:rsidR="00013402" w:rsidRDefault="00526DF6" w:rsidP="00013402">
      <w:r>
        <w:t>The table below outlines the schedule for the tests to be performed. Any changes to the schedule should be noted in a future revision of this document, otherwise it shall be reported in the test report.</w:t>
      </w:r>
    </w:p>
    <w:p w14:paraId="1CB186B1" w14:textId="77777777" w:rsidR="004706B7" w:rsidRDefault="004706B7" w:rsidP="00013402"/>
    <w:p w14:paraId="6188E5AD"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1230AD5" w14:textId="77777777" w:rsidTr="003D58CD">
        <w:tc>
          <w:tcPr>
            <w:tcW w:w="1548" w:type="dxa"/>
          </w:tcPr>
          <w:p w14:paraId="5BE01296" w14:textId="77777777" w:rsidR="00E47986" w:rsidRPr="004F31AD" w:rsidRDefault="00E47986" w:rsidP="003D58CD">
            <w:pPr>
              <w:spacing w:line="360" w:lineRule="auto"/>
              <w:rPr>
                <w:b/>
              </w:rPr>
            </w:pPr>
            <w:commentRangeStart w:id="1320"/>
            <w:r w:rsidRPr="004F31AD">
              <w:rPr>
                <w:b/>
              </w:rPr>
              <w:t>Task</w:t>
            </w:r>
            <w:commentRangeEnd w:id="1320"/>
            <w:r w:rsidR="00F70630">
              <w:rPr>
                <w:rStyle w:val="CommentReference"/>
              </w:rPr>
              <w:commentReference w:id="1320"/>
            </w:r>
            <w:r>
              <w:rPr>
                <w:b/>
              </w:rPr>
              <w:t xml:space="preserve"> and date</w:t>
            </w:r>
          </w:p>
        </w:tc>
        <w:tc>
          <w:tcPr>
            <w:tcW w:w="2700" w:type="dxa"/>
          </w:tcPr>
          <w:p w14:paraId="3E35DE2F" w14:textId="77777777" w:rsidR="00E47986" w:rsidRPr="004F31AD" w:rsidRDefault="00E47986" w:rsidP="003D58CD">
            <w:pPr>
              <w:spacing w:line="360" w:lineRule="auto"/>
              <w:rPr>
                <w:b/>
              </w:rPr>
            </w:pPr>
            <w:r w:rsidRPr="004F31AD">
              <w:rPr>
                <w:b/>
              </w:rPr>
              <w:t>People</w:t>
            </w:r>
          </w:p>
        </w:tc>
        <w:tc>
          <w:tcPr>
            <w:tcW w:w="4608" w:type="dxa"/>
          </w:tcPr>
          <w:p w14:paraId="339974CF" w14:textId="77777777" w:rsidR="00E47986" w:rsidRPr="004F31AD" w:rsidRDefault="00E47986" w:rsidP="003D58CD">
            <w:pPr>
              <w:spacing w:line="360" w:lineRule="auto"/>
              <w:rPr>
                <w:b/>
              </w:rPr>
            </w:pPr>
            <w:r w:rsidRPr="004F31AD">
              <w:rPr>
                <w:b/>
              </w:rPr>
              <w:t>Description</w:t>
            </w:r>
          </w:p>
        </w:tc>
      </w:tr>
      <w:tr w:rsidR="00F70630" w:rsidRPr="004F31AD" w14:paraId="685102BA" w14:textId="77777777" w:rsidTr="003D58CD">
        <w:trPr>
          <w:ins w:id="1321" w:author="Aaron ." w:date="2020-04-18T23:17:00Z"/>
        </w:trPr>
        <w:tc>
          <w:tcPr>
            <w:tcW w:w="1548" w:type="dxa"/>
          </w:tcPr>
          <w:p w14:paraId="4599B755" w14:textId="77777777" w:rsidR="00F70630" w:rsidRPr="004F31AD" w:rsidRDefault="00F70630" w:rsidP="003D58CD">
            <w:pPr>
              <w:spacing w:line="360" w:lineRule="auto"/>
              <w:rPr>
                <w:ins w:id="1322" w:author="Aaron ." w:date="2020-04-18T23:17:00Z"/>
                <w:b/>
              </w:rPr>
            </w:pPr>
          </w:p>
        </w:tc>
        <w:tc>
          <w:tcPr>
            <w:tcW w:w="2700" w:type="dxa"/>
          </w:tcPr>
          <w:p w14:paraId="351B0A9A" w14:textId="77777777" w:rsidR="00F70630" w:rsidRPr="004F31AD" w:rsidRDefault="00F70630" w:rsidP="003D58CD">
            <w:pPr>
              <w:spacing w:line="360" w:lineRule="auto"/>
              <w:rPr>
                <w:ins w:id="1323" w:author="Aaron ." w:date="2020-04-18T23:17:00Z"/>
                <w:b/>
              </w:rPr>
            </w:pPr>
          </w:p>
        </w:tc>
        <w:tc>
          <w:tcPr>
            <w:tcW w:w="4608" w:type="dxa"/>
          </w:tcPr>
          <w:p w14:paraId="69727DCD" w14:textId="77777777" w:rsidR="00F70630" w:rsidRPr="004F31AD" w:rsidRDefault="00F70630" w:rsidP="003D58CD">
            <w:pPr>
              <w:spacing w:line="360" w:lineRule="auto"/>
              <w:rPr>
                <w:ins w:id="1324" w:author="Aaron ." w:date="2020-04-18T23:17:00Z"/>
                <w:b/>
              </w:rPr>
            </w:pPr>
          </w:p>
        </w:tc>
      </w:tr>
      <w:tr w:rsidR="00E47986" w:rsidRPr="004F31AD" w14:paraId="4BBA4E3D" w14:textId="77777777" w:rsidTr="003D58CD">
        <w:tc>
          <w:tcPr>
            <w:tcW w:w="1548" w:type="dxa"/>
          </w:tcPr>
          <w:p w14:paraId="58635ADB" w14:textId="77777777" w:rsidR="00E47986" w:rsidRDefault="00E47986" w:rsidP="003D58CD">
            <w:pPr>
              <w:spacing w:line="360" w:lineRule="auto"/>
            </w:pPr>
          </w:p>
        </w:tc>
        <w:tc>
          <w:tcPr>
            <w:tcW w:w="2700" w:type="dxa"/>
          </w:tcPr>
          <w:p w14:paraId="76A1565A" w14:textId="77777777" w:rsidR="00E47986" w:rsidRDefault="00E47986" w:rsidP="003D58CD">
            <w:pPr>
              <w:spacing w:line="360" w:lineRule="auto"/>
            </w:pPr>
          </w:p>
        </w:tc>
        <w:tc>
          <w:tcPr>
            <w:tcW w:w="4608" w:type="dxa"/>
          </w:tcPr>
          <w:p w14:paraId="267AAFE3" w14:textId="77777777" w:rsidR="00E47986" w:rsidRDefault="00E47986" w:rsidP="003D58CD">
            <w:pPr>
              <w:spacing w:line="360" w:lineRule="auto"/>
            </w:pPr>
          </w:p>
        </w:tc>
      </w:tr>
      <w:tr w:rsidR="00E47986" w:rsidRPr="004F31AD" w14:paraId="79D778AF" w14:textId="77777777" w:rsidTr="003D58CD">
        <w:tc>
          <w:tcPr>
            <w:tcW w:w="1548" w:type="dxa"/>
          </w:tcPr>
          <w:p w14:paraId="45584B88" w14:textId="77777777" w:rsidR="00E47986" w:rsidRDefault="00E47986" w:rsidP="003D58CD">
            <w:pPr>
              <w:spacing w:line="360" w:lineRule="auto"/>
            </w:pPr>
          </w:p>
        </w:tc>
        <w:tc>
          <w:tcPr>
            <w:tcW w:w="2700" w:type="dxa"/>
          </w:tcPr>
          <w:p w14:paraId="67568449" w14:textId="77777777" w:rsidR="00E47986" w:rsidRDefault="00E47986" w:rsidP="003D58CD">
            <w:pPr>
              <w:spacing w:line="360" w:lineRule="auto"/>
            </w:pPr>
          </w:p>
        </w:tc>
        <w:tc>
          <w:tcPr>
            <w:tcW w:w="4608" w:type="dxa"/>
          </w:tcPr>
          <w:p w14:paraId="7D1DC33A" w14:textId="77777777" w:rsidR="00E47986" w:rsidRDefault="00E47986" w:rsidP="003D58CD">
            <w:pPr>
              <w:spacing w:line="360" w:lineRule="auto"/>
            </w:pPr>
          </w:p>
        </w:tc>
      </w:tr>
      <w:tr w:rsidR="00E47986" w:rsidRPr="004F31AD" w14:paraId="1BC27731" w14:textId="77777777" w:rsidTr="003D58CD">
        <w:tc>
          <w:tcPr>
            <w:tcW w:w="1548" w:type="dxa"/>
          </w:tcPr>
          <w:p w14:paraId="5A3DD213" w14:textId="77777777" w:rsidR="00E47986" w:rsidRDefault="00E47986" w:rsidP="003D58CD">
            <w:pPr>
              <w:spacing w:line="360" w:lineRule="auto"/>
            </w:pPr>
          </w:p>
        </w:tc>
        <w:tc>
          <w:tcPr>
            <w:tcW w:w="2700" w:type="dxa"/>
          </w:tcPr>
          <w:p w14:paraId="10B11087" w14:textId="77777777" w:rsidR="00E47986" w:rsidRDefault="00E47986" w:rsidP="003D58CD">
            <w:pPr>
              <w:spacing w:line="360" w:lineRule="auto"/>
            </w:pPr>
          </w:p>
        </w:tc>
        <w:tc>
          <w:tcPr>
            <w:tcW w:w="4608" w:type="dxa"/>
          </w:tcPr>
          <w:p w14:paraId="73D3B48D" w14:textId="77777777" w:rsidR="00E47986" w:rsidRDefault="00E47986" w:rsidP="003D58CD">
            <w:pPr>
              <w:spacing w:line="360" w:lineRule="auto"/>
            </w:pPr>
          </w:p>
        </w:tc>
      </w:tr>
      <w:tr w:rsidR="00E47986" w:rsidRPr="004F31AD" w14:paraId="41DE8FC8" w14:textId="77777777" w:rsidTr="003D58CD">
        <w:tc>
          <w:tcPr>
            <w:tcW w:w="1548" w:type="dxa"/>
          </w:tcPr>
          <w:p w14:paraId="0E6350EB" w14:textId="77777777" w:rsidR="00E47986" w:rsidRDefault="00E47986" w:rsidP="003D58CD">
            <w:pPr>
              <w:spacing w:line="360" w:lineRule="auto"/>
            </w:pPr>
          </w:p>
        </w:tc>
        <w:tc>
          <w:tcPr>
            <w:tcW w:w="2700" w:type="dxa"/>
          </w:tcPr>
          <w:p w14:paraId="1324111B" w14:textId="77777777" w:rsidR="00E47986" w:rsidRDefault="00E47986" w:rsidP="003D58CD">
            <w:pPr>
              <w:spacing w:line="360" w:lineRule="auto"/>
            </w:pPr>
          </w:p>
        </w:tc>
        <w:tc>
          <w:tcPr>
            <w:tcW w:w="4608" w:type="dxa"/>
          </w:tcPr>
          <w:p w14:paraId="69B0E218" w14:textId="77777777" w:rsidR="00E47986" w:rsidRDefault="00E47986" w:rsidP="003D58CD">
            <w:pPr>
              <w:spacing w:line="360" w:lineRule="auto"/>
            </w:pPr>
          </w:p>
        </w:tc>
      </w:tr>
      <w:tr w:rsidR="00E47986" w:rsidRPr="004F31AD" w14:paraId="4FF6C54F" w14:textId="77777777" w:rsidTr="003D58CD">
        <w:tc>
          <w:tcPr>
            <w:tcW w:w="1548" w:type="dxa"/>
          </w:tcPr>
          <w:p w14:paraId="123EB610" w14:textId="77777777" w:rsidR="00E47986" w:rsidRDefault="00E47986" w:rsidP="003D58CD">
            <w:pPr>
              <w:spacing w:line="360" w:lineRule="auto"/>
            </w:pPr>
          </w:p>
        </w:tc>
        <w:tc>
          <w:tcPr>
            <w:tcW w:w="2700" w:type="dxa"/>
          </w:tcPr>
          <w:p w14:paraId="0ADB4574" w14:textId="77777777" w:rsidR="00E47986" w:rsidRDefault="00E47986" w:rsidP="003D58CD">
            <w:pPr>
              <w:spacing w:line="360" w:lineRule="auto"/>
            </w:pPr>
          </w:p>
        </w:tc>
        <w:tc>
          <w:tcPr>
            <w:tcW w:w="4608" w:type="dxa"/>
          </w:tcPr>
          <w:p w14:paraId="19042B1D" w14:textId="77777777" w:rsidR="00E47986" w:rsidRDefault="00E47986" w:rsidP="003D58CD">
            <w:pPr>
              <w:spacing w:line="360" w:lineRule="auto"/>
            </w:pPr>
          </w:p>
        </w:tc>
      </w:tr>
      <w:tr w:rsidR="00E47986" w:rsidRPr="004F31AD" w14:paraId="67EB6BAA" w14:textId="77777777" w:rsidTr="003D58CD">
        <w:tc>
          <w:tcPr>
            <w:tcW w:w="1548" w:type="dxa"/>
          </w:tcPr>
          <w:p w14:paraId="48FC565E" w14:textId="77777777" w:rsidR="00E47986" w:rsidRDefault="00E47986" w:rsidP="003D58CD">
            <w:pPr>
              <w:spacing w:line="360" w:lineRule="auto"/>
            </w:pPr>
          </w:p>
        </w:tc>
        <w:tc>
          <w:tcPr>
            <w:tcW w:w="2700" w:type="dxa"/>
          </w:tcPr>
          <w:p w14:paraId="138A38DB" w14:textId="77777777" w:rsidR="00E47986" w:rsidRDefault="00E47986" w:rsidP="003D58CD">
            <w:pPr>
              <w:spacing w:line="360" w:lineRule="auto"/>
            </w:pPr>
          </w:p>
        </w:tc>
        <w:tc>
          <w:tcPr>
            <w:tcW w:w="4608" w:type="dxa"/>
          </w:tcPr>
          <w:p w14:paraId="38B3E1D5" w14:textId="77777777" w:rsidR="00E47986" w:rsidRDefault="00E47986" w:rsidP="003D58CD">
            <w:pPr>
              <w:spacing w:line="360" w:lineRule="auto"/>
            </w:pPr>
          </w:p>
        </w:tc>
      </w:tr>
      <w:tr w:rsidR="00E47986" w:rsidRPr="004F31AD" w14:paraId="10E0EC5A" w14:textId="77777777" w:rsidTr="003D58CD">
        <w:tc>
          <w:tcPr>
            <w:tcW w:w="1548" w:type="dxa"/>
          </w:tcPr>
          <w:p w14:paraId="4D8E36F1" w14:textId="77777777" w:rsidR="00E47986" w:rsidRDefault="00E47986" w:rsidP="003D58CD">
            <w:pPr>
              <w:spacing w:line="360" w:lineRule="auto"/>
            </w:pPr>
          </w:p>
        </w:tc>
        <w:tc>
          <w:tcPr>
            <w:tcW w:w="2700" w:type="dxa"/>
          </w:tcPr>
          <w:p w14:paraId="63DEA1C0" w14:textId="77777777" w:rsidR="00E47986" w:rsidRDefault="00E47986" w:rsidP="003D58CD">
            <w:pPr>
              <w:spacing w:line="360" w:lineRule="auto"/>
            </w:pPr>
          </w:p>
        </w:tc>
        <w:tc>
          <w:tcPr>
            <w:tcW w:w="4608" w:type="dxa"/>
          </w:tcPr>
          <w:p w14:paraId="6EF039A9" w14:textId="77777777" w:rsidR="00E47986" w:rsidRDefault="00E47986" w:rsidP="003D58CD">
            <w:pPr>
              <w:spacing w:line="360" w:lineRule="auto"/>
            </w:pPr>
          </w:p>
        </w:tc>
      </w:tr>
      <w:tr w:rsidR="00E47986" w:rsidRPr="004F31AD" w14:paraId="6DDD58E6" w14:textId="77777777" w:rsidTr="003D58CD">
        <w:tc>
          <w:tcPr>
            <w:tcW w:w="1548" w:type="dxa"/>
          </w:tcPr>
          <w:p w14:paraId="1FD7F829" w14:textId="77777777" w:rsidR="00E47986" w:rsidRDefault="00E47986" w:rsidP="003D58CD">
            <w:pPr>
              <w:spacing w:line="360" w:lineRule="auto"/>
            </w:pPr>
          </w:p>
        </w:tc>
        <w:tc>
          <w:tcPr>
            <w:tcW w:w="2700" w:type="dxa"/>
          </w:tcPr>
          <w:p w14:paraId="3B5810F7" w14:textId="77777777" w:rsidR="00E47986" w:rsidRDefault="00E47986" w:rsidP="003D58CD">
            <w:pPr>
              <w:spacing w:line="360" w:lineRule="auto"/>
            </w:pPr>
          </w:p>
        </w:tc>
        <w:tc>
          <w:tcPr>
            <w:tcW w:w="4608" w:type="dxa"/>
          </w:tcPr>
          <w:p w14:paraId="3C8FA5ED" w14:textId="77777777" w:rsidR="00E47986" w:rsidRDefault="00E47986" w:rsidP="003D58CD">
            <w:pPr>
              <w:spacing w:line="360" w:lineRule="auto"/>
            </w:pPr>
          </w:p>
        </w:tc>
      </w:tr>
      <w:tr w:rsidR="00E47986" w:rsidRPr="004F31AD" w14:paraId="129A9E9B" w14:textId="77777777" w:rsidTr="003D58CD">
        <w:tc>
          <w:tcPr>
            <w:tcW w:w="1548" w:type="dxa"/>
          </w:tcPr>
          <w:p w14:paraId="5FA86DA8" w14:textId="77777777" w:rsidR="00E47986" w:rsidRDefault="00E47986" w:rsidP="003D58CD">
            <w:pPr>
              <w:spacing w:line="360" w:lineRule="auto"/>
            </w:pPr>
            <w:commentRangeStart w:id="1325"/>
          </w:p>
        </w:tc>
        <w:commentRangeEnd w:id="1325"/>
        <w:tc>
          <w:tcPr>
            <w:tcW w:w="2700" w:type="dxa"/>
          </w:tcPr>
          <w:p w14:paraId="5B83BAD8" w14:textId="77777777" w:rsidR="00E47986" w:rsidRDefault="00827D8A" w:rsidP="003D58CD">
            <w:pPr>
              <w:spacing w:line="360" w:lineRule="auto"/>
            </w:pPr>
            <w:r>
              <w:rPr>
                <w:rStyle w:val="CommentReference"/>
              </w:rPr>
              <w:commentReference w:id="1325"/>
            </w:r>
          </w:p>
        </w:tc>
        <w:tc>
          <w:tcPr>
            <w:tcW w:w="4608" w:type="dxa"/>
          </w:tcPr>
          <w:p w14:paraId="67A3D120" w14:textId="77777777" w:rsidR="00E47986" w:rsidRDefault="00E47986" w:rsidP="003D58CD">
            <w:pPr>
              <w:spacing w:line="360" w:lineRule="auto"/>
            </w:pPr>
          </w:p>
        </w:tc>
      </w:tr>
    </w:tbl>
    <w:p w14:paraId="50C35BF3" w14:textId="77777777" w:rsidR="00E47986" w:rsidRDefault="00E47986" w:rsidP="00E47986"/>
    <w:p w14:paraId="71AB6998" w14:textId="77777777" w:rsidR="00E47986" w:rsidRDefault="00E47986" w:rsidP="00E47986"/>
    <w:p w14:paraId="57FED0C5" w14:textId="77777777" w:rsidR="004706B7" w:rsidRDefault="00827D8A" w:rsidP="00013402">
      <w:commentRangeStart w:id="1326"/>
      <w:commentRangeEnd w:id="1326"/>
      <w:r>
        <w:rPr>
          <w:rStyle w:val="CommentReference"/>
        </w:rPr>
        <w:commentReference w:id="1326"/>
      </w:r>
    </w:p>
    <w:p w14:paraId="659C0CC6" w14:textId="77777777" w:rsidR="004706B7" w:rsidRDefault="004706B7" w:rsidP="004706B7">
      <w:pPr>
        <w:pStyle w:val="Heading1"/>
      </w:pPr>
      <w:bookmarkStart w:id="1327" w:name="_Toc37943578"/>
      <w:r>
        <w:lastRenderedPageBreak/>
        <w:t>Other Sections</w:t>
      </w:r>
      <w:bookmarkEnd w:id="1327"/>
    </w:p>
    <w:p w14:paraId="230A011F" w14:textId="3752E966" w:rsidR="004706B7" w:rsidRDefault="00526DF6" w:rsidP="004706B7">
      <w:r>
        <w:t xml:space="preserve">Not </w:t>
      </w:r>
      <w:commentRangeStart w:id="1328"/>
      <w:r>
        <w:t>Applicable</w:t>
      </w:r>
      <w:commentRangeEnd w:id="1328"/>
      <w:r w:rsidR="00827D8A">
        <w:rPr>
          <w:rStyle w:val="CommentReference"/>
        </w:rPr>
        <w:commentReference w:id="1328"/>
      </w:r>
      <w:r>
        <w:t>.</w:t>
      </w:r>
    </w:p>
    <w:p w14:paraId="51D9D296" w14:textId="77777777" w:rsidR="004706B7" w:rsidRPr="004706B7" w:rsidRDefault="004706B7" w:rsidP="004706B7"/>
    <w:p w14:paraId="2C70938B" w14:textId="77777777" w:rsidR="007A4335" w:rsidRDefault="007A4335" w:rsidP="007A4335">
      <w:pPr>
        <w:pStyle w:val="Heading1"/>
      </w:pPr>
      <w:bookmarkStart w:id="1329" w:name="_Toc227033596"/>
      <w:bookmarkStart w:id="1330" w:name="_Toc37943579"/>
      <w:r>
        <w:lastRenderedPageBreak/>
        <w:t>Appendix</w:t>
      </w:r>
      <w:bookmarkEnd w:id="1329"/>
      <w:bookmarkEnd w:id="1330"/>
    </w:p>
    <w:p w14:paraId="45F1F44B" w14:textId="430152F8" w:rsidR="00421548" w:rsidRPr="00DB7E90" w:rsidRDefault="00DB7E90" w:rsidP="009D616A">
      <w:pPr>
        <w:rPr>
          <w:ins w:id="1331" w:author="Ricardo Pena" w:date="2020-04-16T13:51:00Z"/>
          <w:b/>
          <w:bCs/>
          <w:u w:val="single"/>
          <w:rPrChange w:id="1332" w:author="Ricardo Pena" w:date="2020-04-16T13:52:00Z">
            <w:rPr>
              <w:ins w:id="1333" w:author="Ricardo Pena" w:date="2020-04-16T13:51:00Z"/>
            </w:rPr>
          </w:rPrChange>
        </w:rPr>
      </w:pPr>
      <w:commentRangeStart w:id="1334"/>
      <w:ins w:id="1335" w:author="Ricardo Pena" w:date="2020-04-16T13:52:00Z">
        <w:r w:rsidRPr="00DB7E90">
          <w:rPr>
            <w:b/>
            <w:bCs/>
            <w:u w:val="single"/>
            <w:rPrChange w:id="1336" w:author="Ricardo Pena" w:date="2020-04-16T13:52:00Z">
              <w:rPr/>
            </w:rPrChange>
          </w:rPr>
          <w:t>Test Setup</w:t>
        </w:r>
      </w:ins>
      <w:commentRangeEnd w:id="1334"/>
      <w:r w:rsidR="00FD23B8">
        <w:rPr>
          <w:rStyle w:val="CommentReference"/>
        </w:rPr>
        <w:commentReference w:id="1334"/>
      </w:r>
    </w:p>
    <w:p w14:paraId="5CBF280D" w14:textId="636572CC" w:rsidR="009D616A" w:rsidRDefault="009D616A" w:rsidP="009D616A">
      <w:pPr>
        <w:rPr>
          <w:moveTo w:id="1337" w:author="Ricardo Pena" w:date="2020-04-16T02:11:00Z"/>
        </w:rPr>
      </w:pPr>
      <w:moveToRangeStart w:id="1338" w:author="Ricardo Pena" w:date="2020-04-16T02:11:00Z" w:name="move37895530"/>
      <w:moveTo w:id="1339" w:author="Ricardo Pena" w:date="2020-04-16T02:11:00Z">
        <w:r>
          <w:t>To open a new table, the user shall select a new table as show below.</w:t>
        </w:r>
      </w:moveTo>
    </w:p>
    <w:p w14:paraId="2C70546A" w14:textId="77777777" w:rsidR="009D616A" w:rsidRDefault="009D616A" w:rsidP="009D616A">
      <w:pPr>
        <w:jc w:val="center"/>
        <w:rPr>
          <w:moveTo w:id="1340" w:author="Ricardo Pena" w:date="2020-04-16T02:11:00Z"/>
        </w:rPr>
      </w:pPr>
      <w:moveTo w:id="1341" w:author="Ricardo Pena" w:date="2020-04-16T02:11:00Z">
        <w:r>
          <w:rPr>
            <w:noProof/>
          </w:rPr>
          <mc:AlternateContent>
            <mc:Choice Requires="wpi">
              <w:drawing>
                <wp:anchor distT="0" distB="0" distL="114300" distR="114300" simplePos="0" relativeHeight="251664384" behindDoc="0" locked="0" layoutInCell="1" allowOverlap="1" wp14:anchorId="121CBE21" wp14:editId="73B6A1B8">
                  <wp:simplePos x="0" y="0"/>
                  <wp:positionH relativeFrom="column">
                    <wp:posOffset>1521460</wp:posOffset>
                  </wp:positionH>
                  <wp:positionV relativeFrom="paragraph">
                    <wp:posOffset>384810</wp:posOffset>
                  </wp:positionV>
                  <wp:extent cx="565150" cy="131040"/>
                  <wp:effectExtent l="57150" t="57150" r="0" b="97790"/>
                  <wp:wrapNone/>
                  <wp:docPr id="2" name="Ink 2"/>
                  <wp:cNvGraphicFramePr/>
                  <a:graphic xmlns:a="http://schemas.openxmlformats.org/drawingml/2006/main">
                    <a:graphicData uri="http://schemas.microsoft.com/office/word/2010/wordprocessingInk">
                      <w14:contentPart bwMode="auto" r:id="rId34">
                        <w14:nvContentPartPr>
                          <w14:cNvContentPartPr/>
                        </w14:nvContentPartPr>
                        <w14:xfrm>
                          <a:off x="0" y="0"/>
                          <a:ext cx="565150" cy="131040"/>
                        </w14:xfrm>
                      </w14:contentPart>
                    </a:graphicData>
                  </a:graphic>
                </wp:anchor>
              </w:drawing>
            </mc:Choice>
            <mc:Fallback>
              <w:pict>
                <v:shapetype w14:anchorId="77F39D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6.95pt;margin-top:27.45pt;width:50.15pt;height:15.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">
                  <v:imagedata r:id="rId35" o:title=""/>
                </v:shape>
              </w:pict>
            </mc:Fallback>
          </mc:AlternateContent>
        </w:r>
        <w:r w:rsidRPr="00BF79EC">
          <w:rPr>
            <w:noProof/>
          </w:rPr>
          <w:drawing>
            <wp:inline distT="0" distB="0" distL="0" distR="0" wp14:anchorId="406716B7" wp14:editId="4DDF4285">
              <wp:extent cx="3431543" cy="3552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0875" cy="3562487"/>
                      </a:xfrm>
                      <a:prstGeom prst="rect">
                        <a:avLst/>
                      </a:prstGeom>
                    </pic:spPr>
                  </pic:pic>
                </a:graphicData>
              </a:graphic>
            </wp:inline>
          </w:drawing>
        </w:r>
      </w:moveTo>
    </w:p>
    <w:p w14:paraId="6C632A3E" w14:textId="77777777" w:rsidR="009D616A" w:rsidRDefault="009D616A" w:rsidP="009D616A">
      <w:pPr>
        <w:rPr>
          <w:moveTo w:id="1342" w:author="Ricardo Pena" w:date="2020-04-16T02:11:00Z"/>
        </w:rPr>
      </w:pPr>
      <w:moveTo w:id="1343" w:author="Ricardo Pena" w:date="2020-04-16T02:11:00Z">
        <w:r>
          <w:t>Select the file to be edited.</w:t>
        </w:r>
      </w:moveTo>
    </w:p>
    <w:p w14:paraId="33586E28" w14:textId="514AC04F" w:rsidR="009D616A" w:rsidRDefault="00421548" w:rsidP="009D616A">
      <w:pPr>
        <w:jc w:val="center"/>
        <w:rPr>
          <w:moveTo w:id="1344" w:author="Ricardo Pena" w:date="2020-04-16T02:11:00Z"/>
        </w:rPr>
      </w:pPr>
      <w:ins w:id="1345" w:author="Ricardo Pena" w:date="2020-04-16T13:49:00Z">
        <w:r>
          <w:rPr>
            <w:noProof/>
          </w:rPr>
          <mc:AlternateContent>
            <mc:Choice Requires="wpi">
              <w:drawing>
                <wp:anchor distT="0" distB="0" distL="114300" distR="114300" simplePos="0" relativeHeight="251668480" behindDoc="0" locked="0" layoutInCell="1" allowOverlap="1" wp14:anchorId="0CF7439E" wp14:editId="4B3F537D">
                  <wp:simplePos x="0" y="0"/>
                  <wp:positionH relativeFrom="column">
                    <wp:posOffset>2228850</wp:posOffset>
                  </wp:positionH>
                  <wp:positionV relativeFrom="paragraph">
                    <wp:posOffset>1002665</wp:posOffset>
                  </wp:positionV>
                  <wp:extent cx="631190" cy="208080"/>
                  <wp:effectExtent l="57150" t="57150" r="0" b="97155"/>
                  <wp:wrapNone/>
                  <wp:docPr id="16" name="Ink 16"/>
                  <wp:cNvGraphicFramePr/>
                  <a:graphic xmlns:a="http://schemas.openxmlformats.org/drawingml/2006/main">
                    <a:graphicData uri="http://schemas.microsoft.com/office/word/2010/wordprocessingInk">
                      <w14:contentPart bwMode="auto" r:id="rId36">
                        <w14:nvContentPartPr>
                          <w14:cNvContentPartPr/>
                        </w14:nvContentPartPr>
                        <w14:xfrm>
                          <a:off x="0" y="0"/>
                          <a:ext cx="631190" cy="208080"/>
                        </w14:xfrm>
                      </w14:contentPart>
                    </a:graphicData>
                  </a:graphic>
                </wp:anchor>
              </w:drawing>
            </mc:Choice>
            <mc:Fallback>
              <w:pict>
                <v:shape w14:anchorId="4F88CD4A" id="Ink 16" o:spid="_x0000_s1026" type="#_x0000_t75" style="position:absolute;margin-left:172.65pt;margin-top:76.1pt;width:55.35pt;height:22.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">
                  <v:imagedata r:id="rId37" o:title=""/>
                </v:shape>
              </w:pict>
            </mc:Fallback>
          </mc:AlternateContent>
        </w:r>
      </w:ins>
      <w:moveTo w:id="1346" w:author="Ricardo Pena" w:date="2020-04-16T02:11:00Z">
        <w:del w:id="1347" w:author="Ricardo Pena" w:date="2020-04-16T13:48:00Z">
          <w:r w:rsidR="009D616A" w:rsidDel="00421548">
            <w:rPr>
              <w:noProof/>
            </w:rPr>
            <mc:AlternateContent>
              <mc:Choice Requires="wpi">
                <w:drawing>
                  <wp:anchor distT="0" distB="0" distL="114300" distR="114300" simplePos="0" relativeHeight="251665408" behindDoc="0" locked="0" layoutInCell="1" allowOverlap="1" wp14:anchorId="0907D292" wp14:editId="62FA5529">
                    <wp:simplePos x="0" y="0"/>
                    <wp:positionH relativeFrom="column">
                      <wp:posOffset>1611952</wp:posOffset>
                    </wp:positionH>
                    <wp:positionV relativeFrom="paragraph">
                      <wp:posOffset>1072563</wp:posOffset>
                    </wp:positionV>
                    <wp:extent cx="178200" cy="594360"/>
                    <wp:effectExtent l="76200" t="38100" r="88900" b="110490"/>
                    <wp:wrapNone/>
                    <wp:docPr id="3" name="Ink 3"/>
                    <wp:cNvGraphicFramePr/>
                    <a:graphic xmlns:a="http://schemas.openxmlformats.org/drawingml/2006/main">
                      <a:graphicData uri="http://schemas.microsoft.com/office/word/2010/wordprocessingInk">
                        <w14:contentPart bwMode="auto" r:id="rId38">
                          <w14:nvContentPartPr>
                            <w14:cNvContentPartPr/>
                          </w14:nvContentPartPr>
                          <w14:xfrm>
                            <a:off x="0" y="0"/>
                            <a:ext cx="178200" cy="594360"/>
                          </w14:xfrm>
                        </w14:contentPart>
                      </a:graphicData>
                    </a:graphic>
                  </wp:anchor>
                </w:drawing>
              </mc:Choice>
              <mc:Fallback>
                <w:pict>
                  <v:shape w14:anchorId="27513684" id="Ink 3" o:spid="_x0000_s1026" type="#_x0000_t75" style="position:absolute;margin-left:124.1pt;margin-top:81.6pt;width:19.7pt;height:5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">
                    <v:imagedata r:id="rId39" o:title=""/>
                  </v:shape>
                </w:pict>
              </mc:Fallback>
            </mc:AlternateContent>
          </w:r>
        </w:del>
        <w:r w:rsidR="009D616A" w:rsidRPr="00BF79EC">
          <w:rPr>
            <w:noProof/>
          </w:rPr>
          <w:drawing>
            <wp:inline distT="0" distB="0" distL="0" distR="0" wp14:anchorId="21581C56" wp14:editId="38A200B4">
              <wp:extent cx="3724275" cy="266019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26536" cy="2661811"/>
                      </a:xfrm>
                      <a:prstGeom prst="rect">
                        <a:avLst/>
                      </a:prstGeom>
                    </pic:spPr>
                  </pic:pic>
                </a:graphicData>
              </a:graphic>
            </wp:inline>
          </w:drawing>
        </w:r>
      </w:moveTo>
    </w:p>
    <w:p w14:paraId="6286C215" w14:textId="77777777" w:rsidR="009D616A" w:rsidRDefault="009D616A" w:rsidP="009D616A">
      <w:pPr>
        <w:overflowPunct/>
        <w:autoSpaceDE/>
        <w:autoSpaceDN/>
        <w:adjustRightInd/>
        <w:textAlignment w:val="auto"/>
        <w:rPr>
          <w:moveTo w:id="1348" w:author="Ricardo Pena" w:date="2020-04-16T02:11:00Z"/>
        </w:rPr>
      </w:pPr>
      <w:moveTo w:id="1349" w:author="Ricardo Pena" w:date="2020-04-16T02:11:00Z">
        <w:r>
          <w:br w:type="page"/>
        </w:r>
      </w:moveTo>
    </w:p>
    <w:p w14:paraId="691124E2" w14:textId="5D9ED661" w:rsidR="00421548" w:rsidRDefault="00421548" w:rsidP="009D616A">
      <w:pPr>
        <w:rPr>
          <w:ins w:id="1350" w:author="Ricardo Pena" w:date="2020-04-16T13:50:00Z"/>
        </w:rPr>
      </w:pPr>
      <w:ins w:id="1351" w:author="Ricardo Pena" w:date="2020-04-16T13:50:00Z">
        <w:r>
          <w:lastRenderedPageBreak/>
          <w:t>The following tables</w:t>
        </w:r>
      </w:ins>
      <w:ins w:id="1352" w:author="Ricardo Pena" w:date="2020-04-16T13:49:00Z">
        <w:r>
          <w:t xml:space="preserve"> should be available t</w:t>
        </w:r>
      </w:ins>
      <w:ins w:id="1353" w:author="Ricardo Pena" w:date="2020-04-16T13:50:00Z">
        <w:r>
          <w:t>o view and edit.</w:t>
        </w:r>
      </w:ins>
      <w:ins w:id="1354" w:author="Ricardo Pena" w:date="2020-04-16T13:51:00Z">
        <w:r>
          <w:t xml:space="preserve"> Double-click on any table to open on separate window.</w:t>
        </w:r>
      </w:ins>
    </w:p>
    <w:p w14:paraId="4E761776" w14:textId="28F68EDD" w:rsidR="00421548" w:rsidRDefault="00421548" w:rsidP="00421548">
      <w:pPr>
        <w:jc w:val="center"/>
        <w:rPr>
          <w:ins w:id="1355" w:author="Ricardo Pena" w:date="2020-04-16T14:07:00Z"/>
        </w:rPr>
      </w:pPr>
      <w:ins w:id="1356" w:author="Ricardo Pena" w:date="2020-04-16T13:50:00Z">
        <w:r w:rsidRPr="00421548">
          <w:rPr>
            <w:noProof/>
          </w:rPr>
          <w:drawing>
            <wp:inline distT="0" distB="0" distL="0" distR="0" wp14:anchorId="643F9922" wp14:editId="76E29739">
              <wp:extent cx="4543458" cy="4705384"/>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3458" cy="4705384"/>
                      </a:xfrm>
                      <a:prstGeom prst="rect">
                        <a:avLst/>
                      </a:prstGeom>
                    </pic:spPr>
                  </pic:pic>
                </a:graphicData>
              </a:graphic>
            </wp:inline>
          </w:drawing>
        </w:r>
      </w:ins>
    </w:p>
    <w:p w14:paraId="15D38A61" w14:textId="6F7079C3" w:rsidR="002D32FF" w:rsidRDefault="002D32FF">
      <w:pPr>
        <w:overflowPunct/>
        <w:autoSpaceDE/>
        <w:autoSpaceDN/>
        <w:adjustRightInd/>
        <w:textAlignment w:val="auto"/>
        <w:rPr>
          <w:ins w:id="1357" w:author="Ricardo Pena" w:date="2020-04-16T14:07:00Z"/>
        </w:rPr>
      </w:pPr>
      <w:ins w:id="1358" w:author="Ricardo Pena" w:date="2020-04-16T14:07:00Z">
        <w:r>
          <w:br w:type="page"/>
        </w:r>
      </w:ins>
    </w:p>
    <w:p w14:paraId="48FC1577" w14:textId="77777777" w:rsidR="002D32FF" w:rsidRDefault="002D32FF">
      <w:pPr>
        <w:rPr>
          <w:ins w:id="1359" w:author="Ricardo Pena" w:date="2020-04-16T13:51:00Z"/>
        </w:rPr>
        <w:pPrChange w:id="1360" w:author="Ricardo Pena" w:date="2020-04-16T14:07:00Z">
          <w:pPr>
            <w:jc w:val="center"/>
          </w:pPr>
        </w:pPrChange>
      </w:pPr>
    </w:p>
    <w:p w14:paraId="5829A458" w14:textId="5F674235" w:rsidR="00421548" w:rsidRPr="002D32FF" w:rsidRDefault="002D32FF" w:rsidP="00421548">
      <w:pPr>
        <w:rPr>
          <w:ins w:id="1361" w:author="Ricardo Pena" w:date="2020-04-16T14:07:00Z"/>
          <w:b/>
          <w:bCs/>
          <w:u w:val="single"/>
          <w:rPrChange w:id="1362" w:author="Ricardo Pena" w:date="2020-04-16T14:07:00Z">
            <w:rPr>
              <w:ins w:id="1363" w:author="Ricardo Pena" w:date="2020-04-16T14:07:00Z"/>
            </w:rPr>
          </w:rPrChange>
        </w:rPr>
      </w:pPr>
      <w:ins w:id="1364" w:author="Ricardo Pena" w:date="2020-04-16T14:07:00Z">
        <w:r w:rsidRPr="002D32FF">
          <w:rPr>
            <w:b/>
            <w:bCs/>
            <w:u w:val="single"/>
            <w:rPrChange w:id="1365" w:author="Ricardo Pena" w:date="2020-04-16T14:07:00Z">
              <w:rPr/>
            </w:rPrChange>
          </w:rPr>
          <w:t>Window Layout:</w:t>
        </w:r>
      </w:ins>
    </w:p>
    <w:p w14:paraId="0DA2A472" w14:textId="4EB0B097" w:rsidR="002D32FF" w:rsidRDefault="00E62AFC">
      <w:pPr>
        <w:jc w:val="center"/>
        <w:rPr>
          <w:ins w:id="1366" w:author="Ricardo Pena" w:date="2020-04-16T14:07:00Z"/>
        </w:rPr>
        <w:pPrChange w:id="1367" w:author="Ricardo Pena" w:date="2020-04-16T14:07:00Z">
          <w:pPr/>
        </w:pPrChange>
      </w:pPr>
      <w:ins w:id="1368" w:author="Ricardo Pena" w:date="2020-04-16T14:14:00Z">
        <w:r>
          <w:rPr>
            <w:noProof/>
          </w:rPr>
          <mc:AlternateContent>
            <mc:Choice Requires="wps">
              <w:drawing>
                <wp:anchor distT="45720" distB="45720" distL="114300" distR="114300" simplePos="0" relativeHeight="251688960" behindDoc="0" locked="0" layoutInCell="1" allowOverlap="1" wp14:anchorId="6B737016" wp14:editId="6E507D18">
                  <wp:simplePos x="0" y="0"/>
                  <wp:positionH relativeFrom="page">
                    <wp:posOffset>3681412</wp:posOffset>
                  </wp:positionH>
                  <wp:positionV relativeFrom="paragraph">
                    <wp:posOffset>3258502</wp:posOffset>
                  </wp:positionV>
                  <wp:extent cx="514350" cy="1404620"/>
                  <wp:effectExtent l="0" t="0" r="19050" b="2032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12D60557" w14:textId="12BDD736" w:rsidR="002B38D7" w:rsidRDefault="002B38D7">
                              <w:ins w:id="1369" w:author="Ricardo Pena" w:date="2020-04-16T14:14:00Z">
                                <w:r>
                                  <w:t>Table Space</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737016" id="_x0000_t202" coordsize="21600,21600" o:spt="202" path="m,l,21600r21600,l21600,xe">
                  <v:stroke joinstyle="miter"/>
                  <v:path gradientshapeok="t" o:connecttype="rect"/>
                </v:shapetype>
                <v:shape id="Text Box 2" o:spid="_x0000_s1026" type="#_x0000_t202" style="position:absolute;left:0;text-align:left;margin-left:289.85pt;margin-top:256.55pt;width:40.5pt;height:110.6pt;z-index:25168896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">
                  <v:textbox style="mso-fit-shape-to-text:t">
                    <w:txbxContent>
                      <w:p w14:paraId="12D60557" w14:textId="12BDD736" w:rsidR="002B38D7" w:rsidRDefault="002B38D7">
                        <w:ins w:id="1370" w:author="Ricardo Pena" w:date="2020-04-16T14:14:00Z">
                          <w:r>
                            <w:t>Table Space</w:t>
                          </w:r>
                        </w:ins>
                      </w:p>
                    </w:txbxContent>
                  </v:textbox>
                  <w10:wrap anchorx="page"/>
                </v:shape>
              </w:pict>
            </mc:Fallback>
          </mc:AlternateContent>
        </w:r>
        <w:r>
          <w:rPr>
            <w:noProof/>
          </w:rPr>
          <mc:AlternateContent>
            <mc:Choice Requires="wps">
              <w:drawing>
                <wp:anchor distT="45720" distB="45720" distL="114300" distR="114300" simplePos="0" relativeHeight="251686912" behindDoc="0" locked="0" layoutInCell="1" allowOverlap="1" wp14:anchorId="3895344F" wp14:editId="5B65D111">
                  <wp:simplePos x="0" y="0"/>
                  <wp:positionH relativeFrom="margin">
                    <wp:align>left</wp:align>
                  </wp:positionH>
                  <wp:positionV relativeFrom="paragraph">
                    <wp:posOffset>601345</wp:posOffset>
                  </wp:positionV>
                  <wp:extent cx="514350" cy="1404620"/>
                  <wp:effectExtent l="0" t="0" r="19050" b="2032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5C9F5B15" w14:textId="17F5EFFC" w:rsidR="002B38D7" w:rsidRDefault="002B38D7">
                              <w:ins w:id="1371" w:author="Ricardo Pena" w:date="2020-04-16T14:14:00Z">
                                <w:r>
                                  <w:t>Filter</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95344F" id="_x0000_s1027" type="#_x0000_t202" style="position:absolute;left:0;text-align:left;margin-left:0;margin-top:47.35pt;width:40.5pt;height:110.6pt;z-index:2516869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">
                  <v:textbox style="mso-fit-shape-to-text:t">
                    <w:txbxContent>
                      <w:p w14:paraId="5C9F5B15" w14:textId="17F5EFFC" w:rsidR="002B38D7" w:rsidRDefault="002B38D7">
                        <w:ins w:id="1372" w:author="Ricardo Pena" w:date="2020-04-16T14:14:00Z">
                          <w:r>
                            <w:t>Filter</w:t>
                          </w:r>
                        </w:ins>
                      </w:p>
                    </w:txbxContent>
                  </v:textbox>
                  <w10:wrap anchorx="margin"/>
                </v:shape>
              </w:pict>
            </mc:Fallback>
          </mc:AlternateContent>
        </w:r>
      </w:ins>
      <w:ins w:id="1373" w:author="Ricardo Pena" w:date="2020-04-16T14:13:00Z">
        <w:r>
          <w:rPr>
            <w:noProof/>
          </w:rPr>
          <mc:AlternateContent>
            <mc:Choice Requires="wps">
              <w:drawing>
                <wp:anchor distT="45720" distB="45720" distL="114300" distR="114300" simplePos="0" relativeHeight="251684864" behindDoc="0" locked="0" layoutInCell="1" allowOverlap="1" wp14:anchorId="6EDE602E" wp14:editId="40394860">
                  <wp:simplePos x="0" y="0"/>
                  <wp:positionH relativeFrom="margin">
                    <wp:align>left</wp:align>
                  </wp:positionH>
                  <wp:positionV relativeFrom="paragraph">
                    <wp:posOffset>236537</wp:posOffset>
                  </wp:positionV>
                  <wp:extent cx="514350" cy="1404620"/>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solidFill>
                              <a:srgbClr val="000000"/>
                            </a:solidFill>
                            <a:miter lim="800000"/>
                            <a:headEnd/>
                            <a:tailEnd/>
                          </a:ln>
                        </wps:spPr>
                        <wps:txbx>
                          <w:txbxContent>
                            <w:p w14:paraId="0105B372" w14:textId="1DB6804C" w:rsidR="002B38D7" w:rsidRDefault="002B38D7">
                              <w:ins w:id="1374" w:author="Ricardo Pena" w:date="2020-04-16T14:13:00Z">
                                <w:r>
                                  <w:t>Menu</w:t>
                                </w:r>
                              </w:ins>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DE602E" id="_x0000_s1028" type="#_x0000_t202" style="position:absolute;left:0;text-align:left;margin-left:0;margin-top:18.6pt;width:40.5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">
                  <v:textbox style="mso-fit-shape-to-text:t">
                    <w:txbxContent>
                      <w:p w14:paraId="0105B372" w14:textId="1DB6804C" w:rsidR="002B38D7" w:rsidRDefault="002B38D7">
                        <w:ins w:id="1375" w:author="Ricardo Pena" w:date="2020-04-16T14:13:00Z">
                          <w:r>
                            <w:t>Menu</w:t>
                          </w:r>
                        </w:ins>
                      </w:p>
                    </w:txbxContent>
                  </v:textbox>
                  <w10:wrap anchorx="margin"/>
                </v:shape>
              </w:pict>
            </mc:Fallback>
          </mc:AlternateContent>
        </w:r>
      </w:ins>
      <w:ins w:id="1376" w:author="Ricardo Pena" w:date="2020-04-16T14:11:00Z">
        <w:r w:rsidR="002D32FF">
          <w:rPr>
            <w:noProof/>
          </w:rPr>
          <mc:AlternateContent>
            <mc:Choice Requires="wps">
              <w:drawing>
                <wp:anchor distT="0" distB="0" distL="114300" distR="114300" simplePos="0" relativeHeight="251682816" behindDoc="0" locked="0" layoutInCell="1" allowOverlap="1" wp14:anchorId="5E2D826E" wp14:editId="2BFAAF46">
                  <wp:simplePos x="0" y="0"/>
                  <wp:positionH relativeFrom="column">
                    <wp:posOffset>571500</wp:posOffset>
                  </wp:positionH>
                  <wp:positionV relativeFrom="paragraph">
                    <wp:posOffset>655639</wp:posOffset>
                  </wp:positionV>
                  <wp:extent cx="4405313" cy="171450"/>
                  <wp:effectExtent l="38100" t="38100" r="33655" b="38100"/>
                  <wp:wrapNone/>
                  <wp:docPr id="50" name="Rectangle 50"/>
                  <wp:cNvGraphicFramePr/>
                  <a:graphic xmlns:a="http://schemas.openxmlformats.org/drawingml/2006/main">
                    <a:graphicData uri="http://schemas.microsoft.com/office/word/2010/wordprocessingShape">
                      <wps:wsp>
                        <wps:cNvSpPr/>
                        <wps:spPr>
                          <a:xfrm>
                            <a:off x="0" y="0"/>
                            <a:ext cx="4405313" cy="171450"/>
                          </a:xfrm>
                          <a:prstGeom prst="rect">
                            <a:avLst/>
                          </a:prstGeom>
                          <a:noFill/>
                          <a:ln w="720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BBD02" id="Rectangle 50" o:spid="_x0000_s1026" style="position:absolute;margin-left:45pt;margin-top:51.65pt;width:346.9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" filled="f" strokecolor="#00b0f0" strokeweight="2mm"/>
              </w:pict>
            </mc:Fallback>
          </mc:AlternateContent>
        </w:r>
      </w:ins>
      <w:ins w:id="1377" w:author="Ricardo Pena" w:date="2020-04-16T14:10:00Z">
        <w:r w:rsidR="002D32FF">
          <w:rPr>
            <w:noProof/>
          </w:rPr>
          <mc:AlternateContent>
            <mc:Choice Requires="wps">
              <w:drawing>
                <wp:anchor distT="0" distB="0" distL="114300" distR="114300" simplePos="0" relativeHeight="251680768" behindDoc="0" locked="0" layoutInCell="1" allowOverlap="1" wp14:anchorId="7B45B4F5" wp14:editId="754702EA">
                  <wp:simplePos x="0" y="0"/>
                  <wp:positionH relativeFrom="column">
                    <wp:posOffset>585787</wp:posOffset>
                  </wp:positionH>
                  <wp:positionV relativeFrom="paragraph">
                    <wp:posOffset>260349</wp:posOffset>
                  </wp:positionV>
                  <wp:extent cx="1595437" cy="214313"/>
                  <wp:effectExtent l="38100" t="38100" r="43180" b="33655"/>
                  <wp:wrapNone/>
                  <wp:docPr id="48" name="Rectangle 48"/>
                  <wp:cNvGraphicFramePr/>
                  <a:graphic xmlns:a="http://schemas.openxmlformats.org/drawingml/2006/main">
                    <a:graphicData uri="http://schemas.microsoft.com/office/word/2010/wordprocessingShape">
                      <wps:wsp>
                        <wps:cNvSpPr/>
                        <wps:spPr>
                          <a:xfrm>
                            <a:off x="0" y="0"/>
                            <a:ext cx="1595437" cy="214313"/>
                          </a:xfrm>
                          <a:prstGeom prst="rect">
                            <a:avLst/>
                          </a:prstGeom>
                          <a:solidFill>
                            <a:srgbClr val="92D050">
                              <a:alpha val="75000"/>
                            </a:srgbClr>
                          </a:solidFill>
                          <a:ln w="7200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2930A" id="Rectangle 48" o:spid="_x0000_s1026" style="position:absolute;margin-left:46.1pt;margin-top:20.5pt;width:125.6pt;height:1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" fillcolor="#92d050" strokecolor="#92d050" strokeweight="2mm">
                  <v:fill opacity="49087f"/>
                </v:rect>
              </w:pict>
            </mc:Fallback>
          </mc:AlternateContent>
        </w:r>
      </w:ins>
      <w:ins w:id="1378" w:author="Ricardo Pena" w:date="2020-04-16T14:09:00Z">
        <w:r w:rsidR="002D32FF">
          <w:rPr>
            <w:noProof/>
          </w:rPr>
          <mc:AlternateContent>
            <mc:Choice Requires="wps">
              <w:drawing>
                <wp:anchor distT="0" distB="0" distL="114300" distR="114300" simplePos="0" relativeHeight="251670528" behindDoc="0" locked="0" layoutInCell="1" allowOverlap="1" wp14:anchorId="4431BC53" wp14:editId="459C2E12">
                  <wp:simplePos x="0" y="0"/>
                  <wp:positionH relativeFrom="column">
                    <wp:posOffset>671513</wp:posOffset>
                  </wp:positionH>
                  <wp:positionV relativeFrom="paragraph">
                    <wp:posOffset>879475</wp:posOffset>
                  </wp:positionV>
                  <wp:extent cx="4226242" cy="3645218"/>
                  <wp:effectExtent l="38100" t="38100" r="41275" b="31750"/>
                  <wp:wrapNone/>
                  <wp:docPr id="36" name="Rectangle 36"/>
                  <wp:cNvGraphicFramePr/>
                  <a:graphic xmlns:a="http://schemas.openxmlformats.org/drawingml/2006/main">
                    <a:graphicData uri="http://schemas.microsoft.com/office/word/2010/wordprocessingShape">
                      <wps:wsp>
                        <wps:cNvSpPr/>
                        <wps:spPr>
                          <a:xfrm>
                            <a:off x="0" y="0"/>
                            <a:ext cx="4226242" cy="3645218"/>
                          </a:xfrm>
                          <a:prstGeom prst="rect">
                            <a:avLst/>
                          </a:prstGeom>
                          <a:solidFill>
                            <a:srgbClr val="E71224">
                              <a:alpha val="75000"/>
                            </a:srgbClr>
                          </a:solidFill>
                          <a:ln w="72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3523F" id="Rectangle 36" o:spid="_x0000_s1026" style="position:absolute;margin-left:52.9pt;margin-top:69.25pt;width:332.75pt;height:28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" fillcolor="#e71224" strokecolor="#e71224" strokeweight="2mm">
                  <v:fill opacity="49087f"/>
                </v:rect>
              </w:pict>
            </mc:Fallback>
          </mc:AlternateContent>
        </w:r>
        <w:r w:rsidR="002D32FF">
          <w:rPr>
            <w:noProof/>
          </w:rPr>
          <mc:AlternateContent>
            <mc:Choice Requires="wpi">
              <w:drawing>
                <wp:anchor distT="0" distB="0" distL="114300" distR="114300" simplePos="0" relativeHeight="251678720" behindDoc="0" locked="0" layoutInCell="1" allowOverlap="1" wp14:anchorId="7440F578" wp14:editId="511CF955">
                  <wp:simplePos x="0" y="0"/>
                  <wp:positionH relativeFrom="column">
                    <wp:posOffset>1088810</wp:posOffset>
                  </wp:positionH>
                  <wp:positionV relativeFrom="paragraph">
                    <wp:posOffset>2293620</wp:posOffset>
                  </wp:positionV>
                  <wp:extent cx="5040" cy="9360"/>
                  <wp:effectExtent l="57150" t="57150" r="71755" b="67310"/>
                  <wp:wrapNone/>
                  <wp:docPr id="44" name="Ink 44"/>
                  <wp:cNvGraphicFramePr/>
                  <a:graphic xmlns:a="http://schemas.openxmlformats.org/drawingml/2006/main">
                    <a:graphicData uri="http://schemas.microsoft.com/office/word/2010/wordprocessingInk">
                      <w14:contentPart bwMode="auto" r:id="rId41">
                        <w14:nvContentPartPr>
                          <w14:cNvContentPartPr/>
                        </w14:nvContentPartPr>
                        <w14:xfrm>
                          <a:off x="0" y="0"/>
                          <a:ext cx="5040" cy="9360"/>
                        </w14:xfrm>
                      </w14:contentPart>
                    </a:graphicData>
                  </a:graphic>
                  <wp14:sizeRelH relativeFrom="margin">
                    <wp14:pctWidth>0</wp14:pctWidth>
                  </wp14:sizeRelH>
                  <wp14:sizeRelV relativeFrom="margin">
                    <wp14:pctHeight>0</wp14:pctHeight>
                  </wp14:sizeRelV>
                </wp:anchor>
              </w:drawing>
            </mc:Choice>
            <mc:Fallback>
              <w:pict>
                <v:shape w14:anchorId="576DD29B" id="Ink 44" o:spid="_x0000_s1026" type="#_x0000_t75" style="position:absolute;margin-left:82.9pt;margin-top:177.75pt;width:6.1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">
                  <v:imagedata r:id="rId42" o:title=""/>
                </v:shape>
              </w:pict>
            </mc:Fallback>
          </mc:AlternateContent>
        </w:r>
      </w:ins>
      <w:ins w:id="1379" w:author="Ricardo Pena" w:date="2020-04-16T14:07:00Z">
        <w:r w:rsidR="002D32FF" w:rsidRPr="002D32FF">
          <w:rPr>
            <w:noProof/>
          </w:rPr>
          <w:drawing>
            <wp:inline distT="0" distB="0" distL="0" distR="0" wp14:anchorId="046F3215" wp14:editId="38E0F3D2">
              <wp:extent cx="4543458" cy="470538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43458" cy="4705384"/>
                      </a:xfrm>
                      <a:prstGeom prst="rect">
                        <a:avLst/>
                      </a:prstGeom>
                    </pic:spPr>
                  </pic:pic>
                </a:graphicData>
              </a:graphic>
            </wp:inline>
          </w:drawing>
        </w:r>
      </w:ins>
    </w:p>
    <w:p w14:paraId="62A37CF7" w14:textId="77777777" w:rsidR="002D32FF" w:rsidRDefault="002D32FF">
      <w:pPr>
        <w:rPr>
          <w:ins w:id="1380" w:author="Ricardo Pena" w:date="2020-04-16T13:50:00Z"/>
        </w:rPr>
      </w:pPr>
    </w:p>
    <w:p w14:paraId="7269EE2B" w14:textId="120A28ED" w:rsidR="00421548" w:rsidRPr="00421548" w:rsidRDefault="00421548" w:rsidP="009D616A">
      <w:pPr>
        <w:rPr>
          <w:ins w:id="1381" w:author="Ricardo Pena" w:date="2020-04-16T13:49:00Z"/>
          <w:b/>
          <w:bCs/>
          <w:u w:val="single"/>
          <w:rPrChange w:id="1382" w:author="Ricardo Pena" w:date="2020-04-16T13:51:00Z">
            <w:rPr>
              <w:ins w:id="1383" w:author="Ricardo Pena" w:date="2020-04-16T13:49:00Z"/>
            </w:rPr>
          </w:rPrChange>
        </w:rPr>
      </w:pPr>
      <w:ins w:id="1384" w:author="Ricardo Pena" w:date="2020-04-16T13:51:00Z">
        <w:r w:rsidRPr="00421548">
          <w:rPr>
            <w:b/>
            <w:bCs/>
            <w:u w:val="single"/>
            <w:rPrChange w:id="1385" w:author="Ricardo Pena" w:date="2020-04-16T13:51:00Z">
              <w:rPr/>
            </w:rPrChange>
          </w:rPr>
          <w:t>Shortcuts</w:t>
        </w:r>
      </w:ins>
    </w:p>
    <w:p w14:paraId="66D07964" w14:textId="5772C58A" w:rsidR="009D616A" w:rsidRDefault="009D616A" w:rsidP="009D616A">
      <w:pPr>
        <w:rPr>
          <w:moveTo w:id="1386" w:author="Ricardo Pena" w:date="2020-04-16T02:11:00Z"/>
        </w:rPr>
      </w:pPr>
      <w:moveTo w:id="1387" w:author="Ricardo Pena" w:date="2020-04-16T02:11:00Z">
        <w:r>
          <w:t>The following are shortcuts which may be used to perform some of the operations outlined in this test plan. Any use of these shortcuts is left to the discretion of the test personnel.</w:t>
        </w:r>
      </w:moveTo>
    </w:p>
    <w:tbl>
      <w:tblPr>
        <w:tblStyle w:val="TableGrid"/>
        <w:tblW w:w="0" w:type="auto"/>
        <w:jc w:val="center"/>
        <w:tblLook w:val="04A0" w:firstRow="1" w:lastRow="0" w:firstColumn="1" w:lastColumn="0" w:noHBand="0" w:noVBand="1"/>
      </w:tblPr>
      <w:tblGrid>
        <w:gridCol w:w="1615"/>
        <w:gridCol w:w="1890"/>
      </w:tblGrid>
      <w:tr w:rsidR="009D616A" w:rsidRPr="00841F63" w14:paraId="71C10ABD" w14:textId="77777777" w:rsidTr="00C660ED">
        <w:trPr>
          <w:jc w:val="center"/>
        </w:trPr>
        <w:tc>
          <w:tcPr>
            <w:tcW w:w="1615" w:type="dxa"/>
          </w:tcPr>
          <w:p w14:paraId="66CDE265" w14:textId="77777777" w:rsidR="009D616A" w:rsidRPr="00841F63" w:rsidRDefault="009D616A" w:rsidP="00C660ED">
            <w:pPr>
              <w:rPr>
                <w:moveTo w:id="1388" w:author="Ricardo Pena" w:date="2020-04-16T02:11:00Z"/>
                <w:b/>
                <w:bCs/>
              </w:rPr>
            </w:pPr>
            <w:moveTo w:id="1389" w:author="Ricardo Pena" w:date="2020-04-16T02:11:00Z">
              <w:r w:rsidRPr="00841F63">
                <w:rPr>
                  <w:b/>
                  <w:bCs/>
                </w:rPr>
                <w:t>Operation</w:t>
              </w:r>
            </w:moveTo>
          </w:p>
        </w:tc>
        <w:tc>
          <w:tcPr>
            <w:tcW w:w="1890" w:type="dxa"/>
          </w:tcPr>
          <w:p w14:paraId="03731A35" w14:textId="77777777" w:rsidR="009D616A" w:rsidRPr="00841F63" w:rsidRDefault="009D616A" w:rsidP="00C660ED">
            <w:pPr>
              <w:rPr>
                <w:moveTo w:id="1390" w:author="Ricardo Pena" w:date="2020-04-16T02:11:00Z"/>
                <w:b/>
                <w:bCs/>
              </w:rPr>
            </w:pPr>
            <w:moveTo w:id="1391" w:author="Ricardo Pena" w:date="2020-04-16T02:11:00Z">
              <w:r>
                <w:rPr>
                  <w:b/>
                  <w:bCs/>
                </w:rPr>
                <w:t>Shortcut Keys</w:t>
              </w:r>
            </w:moveTo>
          </w:p>
        </w:tc>
      </w:tr>
      <w:tr w:rsidR="009D616A" w14:paraId="5929648D" w14:textId="77777777" w:rsidTr="00C660ED">
        <w:trPr>
          <w:jc w:val="center"/>
        </w:trPr>
        <w:tc>
          <w:tcPr>
            <w:tcW w:w="1615" w:type="dxa"/>
          </w:tcPr>
          <w:p w14:paraId="15C5EA4D" w14:textId="77777777" w:rsidR="009D616A" w:rsidRDefault="009D616A" w:rsidP="00C660ED">
            <w:pPr>
              <w:rPr>
                <w:moveTo w:id="1392" w:author="Ricardo Pena" w:date="2020-04-16T02:11:00Z"/>
              </w:rPr>
            </w:pPr>
            <w:moveTo w:id="1393" w:author="Ricardo Pena" w:date="2020-04-16T02:11:00Z">
              <w:r>
                <w:t>INSERT</w:t>
              </w:r>
            </w:moveTo>
          </w:p>
        </w:tc>
        <w:tc>
          <w:tcPr>
            <w:tcW w:w="1890" w:type="dxa"/>
          </w:tcPr>
          <w:p w14:paraId="64BA4657" w14:textId="77777777" w:rsidR="009D616A" w:rsidRDefault="009D616A" w:rsidP="00C660ED">
            <w:pPr>
              <w:rPr>
                <w:moveTo w:id="1394" w:author="Ricardo Pena" w:date="2020-04-16T02:11:00Z"/>
              </w:rPr>
            </w:pPr>
            <w:moveTo w:id="1395" w:author="Ricardo Pena" w:date="2020-04-16T02:11:00Z">
              <w:r>
                <w:t>CTRL + I</w:t>
              </w:r>
            </w:moveTo>
          </w:p>
        </w:tc>
      </w:tr>
      <w:tr w:rsidR="009D616A" w14:paraId="1D96C689" w14:textId="77777777" w:rsidTr="00C660ED">
        <w:trPr>
          <w:jc w:val="center"/>
        </w:trPr>
        <w:tc>
          <w:tcPr>
            <w:tcW w:w="1615" w:type="dxa"/>
          </w:tcPr>
          <w:p w14:paraId="2403531C" w14:textId="77777777" w:rsidR="009D616A" w:rsidRDefault="009D616A" w:rsidP="00C660ED">
            <w:pPr>
              <w:rPr>
                <w:moveTo w:id="1396" w:author="Ricardo Pena" w:date="2020-04-16T02:11:00Z"/>
              </w:rPr>
            </w:pPr>
            <w:moveTo w:id="1397" w:author="Ricardo Pena" w:date="2020-04-16T02:11:00Z">
              <w:r>
                <w:t>DELETE</w:t>
              </w:r>
            </w:moveTo>
          </w:p>
        </w:tc>
        <w:tc>
          <w:tcPr>
            <w:tcW w:w="1890" w:type="dxa"/>
          </w:tcPr>
          <w:p w14:paraId="2E982381" w14:textId="77777777" w:rsidR="009D616A" w:rsidRDefault="009D616A" w:rsidP="00C660ED">
            <w:pPr>
              <w:rPr>
                <w:moveTo w:id="1398" w:author="Ricardo Pena" w:date="2020-04-16T02:11:00Z"/>
              </w:rPr>
            </w:pPr>
            <w:moveTo w:id="1399" w:author="Ricardo Pena" w:date="2020-04-16T02:11:00Z">
              <w:r>
                <w:t>CTRL + D</w:t>
              </w:r>
            </w:moveTo>
          </w:p>
        </w:tc>
      </w:tr>
      <w:tr w:rsidR="009D616A" w14:paraId="34EE03C4" w14:textId="77777777" w:rsidTr="00C660ED">
        <w:trPr>
          <w:jc w:val="center"/>
        </w:trPr>
        <w:tc>
          <w:tcPr>
            <w:tcW w:w="1615" w:type="dxa"/>
          </w:tcPr>
          <w:p w14:paraId="3C4B31DD" w14:textId="77777777" w:rsidR="009D616A" w:rsidRDefault="009D616A" w:rsidP="00C660ED">
            <w:pPr>
              <w:rPr>
                <w:moveTo w:id="1400" w:author="Ricardo Pena" w:date="2020-04-16T02:11:00Z"/>
              </w:rPr>
            </w:pPr>
            <w:moveTo w:id="1401" w:author="Ricardo Pena" w:date="2020-04-16T02:11:00Z">
              <w:r>
                <w:t>UNDO</w:t>
              </w:r>
            </w:moveTo>
          </w:p>
        </w:tc>
        <w:tc>
          <w:tcPr>
            <w:tcW w:w="1890" w:type="dxa"/>
          </w:tcPr>
          <w:p w14:paraId="2BC4B8B0" w14:textId="77777777" w:rsidR="009D616A" w:rsidRDefault="009D616A" w:rsidP="00C660ED">
            <w:pPr>
              <w:rPr>
                <w:moveTo w:id="1402" w:author="Ricardo Pena" w:date="2020-04-16T02:11:00Z"/>
              </w:rPr>
            </w:pPr>
            <w:moveTo w:id="1403" w:author="Ricardo Pena" w:date="2020-04-16T02:11:00Z">
              <w:r>
                <w:t>CTRL + Z</w:t>
              </w:r>
            </w:moveTo>
          </w:p>
        </w:tc>
      </w:tr>
      <w:tr w:rsidR="009D616A" w14:paraId="6EFD7691" w14:textId="77777777" w:rsidTr="00C660ED">
        <w:trPr>
          <w:jc w:val="center"/>
        </w:trPr>
        <w:tc>
          <w:tcPr>
            <w:tcW w:w="1615" w:type="dxa"/>
          </w:tcPr>
          <w:p w14:paraId="2A134927" w14:textId="77777777" w:rsidR="009D616A" w:rsidRDefault="009D616A" w:rsidP="00C660ED">
            <w:pPr>
              <w:rPr>
                <w:moveTo w:id="1404" w:author="Ricardo Pena" w:date="2020-04-16T02:11:00Z"/>
              </w:rPr>
            </w:pPr>
            <w:moveTo w:id="1405" w:author="Ricardo Pena" w:date="2020-04-16T02:11:00Z">
              <w:r>
                <w:t>COPY</w:t>
              </w:r>
            </w:moveTo>
          </w:p>
        </w:tc>
        <w:tc>
          <w:tcPr>
            <w:tcW w:w="1890" w:type="dxa"/>
          </w:tcPr>
          <w:p w14:paraId="40EA1391" w14:textId="77777777" w:rsidR="009D616A" w:rsidRDefault="009D616A" w:rsidP="00C660ED">
            <w:pPr>
              <w:rPr>
                <w:moveTo w:id="1406" w:author="Ricardo Pena" w:date="2020-04-16T02:11:00Z"/>
              </w:rPr>
            </w:pPr>
            <w:moveTo w:id="1407" w:author="Ricardo Pena" w:date="2020-04-16T02:11:00Z">
              <w:r>
                <w:t>CTRL + C</w:t>
              </w:r>
            </w:moveTo>
          </w:p>
        </w:tc>
      </w:tr>
      <w:tr w:rsidR="009D616A" w14:paraId="2DBF17CC" w14:textId="77777777" w:rsidTr="00C660ED">
        <w:trPr>
          <w:jc w:val="center"/>
        </w:trPr>
        <w:tc>
          <w:tcPr>
            <w:tcW w:w="1615" w:type="dxa"/>
          </w:tcPr>
          <w:p w14:paraId="0CBA912A" w14:textId="77777777" w:rsidR="009D616A" w:rsidRDefault="009D616A" w:rsidP="00C660ED">
            <w:pPr>
              <w:rPr>
                <w:moveTo w:id="1408" w:author="Ricardo Pena" w:date="2020-04-16T02:11:00Z"/>
              </w:rPr>
            </w:pPr>
            <w:moveTo w:id="1409" w:author="Ricardo Pena" w:date="2020-04-16T02:11:00Z">
              <w:r>
                <w:t>PASTE</w:t>
              </w:r>
            </w:moveTo>
          </w:p>
        </w:tc>
        <w:tc>
          <w:tcPr>
            <w:tcW w:w="1890" w:type="dxa"/>
          </w:tcPr>
          <w:p w14:paraId="6C5FAEBA" w14:textId="77777777" w:rsidR="009D616A" w:rsidRDefault="009D616A" w:rsidP="00C660ED">
            <w:pPr>
              <w:rPr>
                <w:moveTo w:id="1410" w:author="Ricardo Pena" w:date="2020-04-16T02:11:00Z"/>
              </w:rPr>
            </w:pPr>
            <w:moveTo w:id="1411" w:author="Ricardo Pena" w:date="2020-04-16T02:11:00Z">
              <w:r>
                <w:t>CTRL + V</w:t>
              </w:r>
            </w:moveTo>
          </w:p>
        </w:tc>
      </w:tr>
    </w:tbl>
    <w:p w14:paraId="1700BB43" w14:textId="77777777" w:rsidR="009D616A" w:rsidRDefault="009D616A" w:rsidP="009D616A">
      <w:pPr>
        <w:jc w:val="center"/>
        <w:rPr>
          <w:moveTo w:id="1412" w:author="Ricardo Pena" w:date="2020-04-16T02:11:00Z"/>
        </w:rPr>
      </w:pPr>
    </w:p>
    <w:moveToRangeEnd w:id="1338"/>
    <w:p w14:paraId="75D9072C" w14:textId="3F272B91" w:rsidR="007A4335" w:rsidRDefault="00526DF6" w:rsidP="007A4335">
      <w:del w:id="1413" w:author="Ricardo Pena" w:date="2020-04-16T02:11:00Z">
        <w:r w:rsidDel="009D616A">
          <w:delText>Not Applicable.</w:delText>
        </w:r>
      </w:del>
    </w:p>
    <w:sectPr w:rsidR="007A4335" w:rsidSect="00DE111F">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Aaron ." w:date="2020-04-18T22:16:00Z" w:initials="A.">
    <w:p w14:paraId="5A8F434F" w14:textId="23868F81" w:rsidR="002B38D7" w:rsidRDefault="002B38D7">
      <w:pPr>
        <w:pStyle w:val="CommentText"/>
      </w:pPr>
      <w:r>
        <w:rPr>
          <w:rStyle w:val="CommentReference"/>
        </w:rPr>
        <w:annotationRef/>
      </w:r>
      <w:r>
        <w:t>You could put a last page indicator, the date of whoever last reviewed v1 (or whoever last reviewed this document on v3), and maybe TBD for date of next reviews/updates</w:t>
      </w:r>
    </w:p>
  </w:comment>
  <w:comment w:id="282" w:author="Aaron ." w:date="2020-04-18T22:19:00Z" w:initials="A.">
    <w:p w14:paraId="6A2EF5A4" w14:textId="7BFF4FE5" w:rsidR="002B38D7" w:rsidRDefault="002B38D7">
      <w:pPr>
        <w:pStyle w:val="CommentText"/>
      </w:pPr>
      <w:r>
        <w:rPr>
          <w:rStyle w:val="CommentReference"/>
        </w:rPr>
        <w:annotationRef/>
      </w:r>
      <w:r>
        <w:t>I think it would be more appropriate to say Dr. Roach provided</w:t>
      </w:r>
    </w:p>
  </w:comment>
  <w:comment w:id="326" w:author="Aaron ." w:date="2020-04-18T22:22:00Z" w:initials="A.">
    <w:p w14:paraId="0CA8F0B1" w14:textId="2870D205" w:rsidR="002B38D7" w:rsidRDefault="002B38D7">
      <w:pPr>
        <w:pStyle w:val="CommentText"/>
      </w:pPr>
      <w:r>
        <w:rPr>
          <w:rStyle w:val="CommentReference"/>
        </w:rPr>
        <w:annotationRef/>
      </w:r>
      <w:r>
        <w:t>I would just suggest making the column titles stand out in this table</w:t>
      </w:r>
    </w:p>
  </w:comment>
  <w:comment w:id="359" w:author="Javier Soon" w:date="2020-04-20T23:33:00Z" w:initials="JS">
    <w:p w14:paraId="72168FC6" w14:textId="602F9482" w:rsidR="00827D8A" w:rsidRDefault="00827D8A">
      <w:pPr>
        <w:pStyle w:val="CommentText"/>
      </w:pPr>
      <w:r>
        <w:rPr>
          <w:rStyle w:val="CommentReference"/>
        </w:rPr>
        <w:annotationRef/>
      </w:r>
      <w:r>
        <w:t xml:space="preserve">Should </w:t>
      </w:r>
      <w:proofErr w:type="spellStart"/>
      <w:r>
        <w:t>github</w:t>
      </w:r>
      <w:proofErr w:type="spellEnd"/>
      <w:r>
        <w:t xml:space="preserve"> not be </w:t>
      </w:r>
      <w:proofErr w:type="gramStart"/>
      <w:r>
        <w:t>referenced ?</w:t>
      </w:r>
      <w:proofErr w:type="gramEnd"/>
    </w:p>
  </w:comment>
  <w:comment w:id="363" w:author="Javier Soon" w:date="2020-04-20T21:09:00Z" w:initials="JS">
    <w:p w14:paraId="3AA9E009" w14:textId="28C3F35C" w:rsidR="002B38D7" w:rsidRDefault="002B38D7">
      <w:pPr>
        <w:pStyle w:val="CommentText"/>
      </w:pPr>
      <w:r>
        <w:rPr>
          <w:rStyle w:val="CommentReference"/>
        </w:rPr>
        <w:annotationRef/>
      </w:r>
      <w:r>
        <w:t xml:space="preserve">Too much wasted space </w:t>
      </w:r>
      <w:proofErr w:type="gramStart"/>
      <w:r>
        <w:t>condense</w:t>
      </w:r>
      <w:proofErr w:type="gramEnd"/>
      <w:r>
        <w:t xml:space="preserve"> a bit?</w:t>
      </w:r>
    </w:p>
    <w:p w14:paraId="289234D4" w14:textId="019B376C" w:rsidR="002B38D7" w:rsidRDefault="002B38D7">
      <w:pPr>
        <w:pStyle w:val="CommentText"/>
      </w:pPr>
    </w:p>
  </w:comment>
  <w:comment w:id="375" w:author="Javier Soon" w:date="2020-04-20T21:10:00Z" w:initials="JS">
    <w:p w14:paraId="005BCC12" w14:textId="4C639BA6" w:rsidR="002B38D7" w:rsidRDefault="002B38D7">
      <w:pPr>
        <w:pStyle w:val="CommentText"/>
      </w:pPr>
      <w:r>
        <w:rPr>
          <w:rStyle w:val="CommentReference"/>
        </w:rPr>
        <w:annotationRef/>
      </w:r>
      <w:r>
        <w:t>You left the identifier blank</w:t>
      </w:r>
    </w:p>
  </w:comment>
  <w:comment w:id="374" w:author="Aaron ." w:date="2020-04-18T22:24:00Z" w:initials="A.">
    <w:p w14:paraId="339B3C4F" w14:textId="22444DFB" w:rsidR="002B38D7" w:rsidRDefault="002B38D7">
      <w:pPr>
        <w:pStyle w:val="CommentText"/>
      </w:pPr>
      <w:r>
        <w:rPr>
          <w:rStyle w:val="CommentReference"/>
        </w:rPr>
        <w:annotationRef/>
      </w:r>
      <w:r>
        <w:t>I believe this should be the name of the test suite</w:t>
      </w:r>
    </w:p>
  </w:comment>
  <w:comment w:id="376" w:author="Aaron ." w:date="2020-04-18T23:39:00Z" w:initials="A.">
    <w:p w14:paraId="6707EEE3" w14:textId="2EEA09D3" w:rsidR="002B38D7" w:rsidRDefault="002B38D7">
      <w:pPr>
        <w:pStyle w:val="CommentText"/>
      </w:pPr>
      <w:r>
        <w:rPr>
          <w:rStyle w:val="CommentReference"/>
        </w:rPr>
        <w:annotationRef/>
      </w:r>
      <w:r>
        <w:t>The objectives could be more specific</w:t>
      </w:r>
    </w:p>
  </w:comment>
  <w:comment w:id="377" w:author="Aaron ." w:date="2020-04-18T23:41:00Z" w:initials="A.">
    <w:p w14:paraId="0DD509C4" w14:textId="2933D4C5" w:rsidR="002B38D7" w:rsidRDefault="002B38D7">
      <w:pPr>
        <w:pStyle w:val="CommentText"/>
      </w:pPr>
      <w:r>
        <w:rPr>
          <w:rStyle w:val="CommentReference"/>
        </w:rPr>
        <w:annotationRef/>
      </w:r>
      <w:r>
        <w:t>5 out of what? Why 5?</w:t>
      </w:r>
    </w:p>
  </w:comment>
  <w:comment w:id="389" w:author="Javier Soon" w:date="2020-04-20T21:36:00Z" w:initials="JS">
    <w:p w14:paraId="6BBC11C3" w14:textId="3F6ABB74" w:rsidR="008E0091" w:rsidRDefault="008E0091">
      <w:pPr>
        <w:pStyle w:val="CommentText"/>
      </w:pPr>
      <w:r>
        <w:rPr>
          <w:rStyle w:val="CommentReference"/>
        </w:rPr>
        <w:annotationRef/>
      </w:r>
      <w:r>
        <w:t xml:space="preserve">What’s the difference between </w:t>
      </w:r>
      <w:proofErr w:type="gramStart"/>
      <w:r>
        <w:t>these</w:t>
      </w:r>
      <w:proofErr w:type="gramEnd"/>
    </w:p>
    <w:p w14:paraId="637EDE3E" w14:textId="12C35C64" w:rsidR="008E0091" w:rsidRDefault="008E0091">
      <w:pPr>
        <w:pStyle w:val="CommentText"/>
      </w:pPr>
    </w:p>
  </w:comment>
  <w:comment w:id="390" w:author="Javier Soon" w:date="2020-04-20T23:06:00Z" w:initials="JS">
    <w:p w14:paraId="0E9F3F47" w14:textId="613F4DAE" w:rsidR="00D93A42" w:rsidRDefault="00D93A42">
      <w:pPr>
        <w:pStyle w:val="CommentText"/>
      </w:pPr>
      <w:r>
        <w:rPr>
          <w:rStyle w:val="CommentReference"/>
        </w:rPr>
        <w:annotationRef/>
      </w:r>
      <w:r>
        <w:t>Try combining test if possible</w:t>
      </w:r>
    </w:p>
  </w:comment>
  <w:comment w:id="400" w:author="Aaron ." w:date="2020-04-18T23:39:00Z" w:initials="A.">
    <w:p w14:paraId="6387ADE8" w14:textId="667F45D9" w:rsidR="002B38D7" w:rsidRDefault="002B38D7">
      <w:pPr>
        <w:pStyle w:val="CommentText"/>
      </w:pPr>
      <w:r>
        <w:rPr>
          <w:rStyle w:val="CommentReference"/>
        </w:rPr>
        <w:annotationRef/>
      </w:r>
      <w:r>
        <w:t>The assignment is limited to 5 test cases</w:t>
      </w:r>
    </w:p>
  </w:comment>
  <w:comment w:id="437" w:author="Javier Soon" w:date="2020-04-20T23:31:00Z" w:initials="JS">
    <w:p w14:paraId="55176F31" w14:textId="34375100" w:rsidR="00827D8A" w:rsidRDefault="00827D8A">
      <w:pPr>
        <w:pStyle w:val="CommentText"/>
      </w:pPr>
      <w:r>
        <w:rPr>
          <w:rStyle w:val="CommentReference"/>
        </w:rPr>
        <w:annotationRef/>
      </w:r>
      <w:r>
        <w:t>Too much white space</w:t>
      </w:r>
    </w:p>
  </w:comment>
  <w:comment w:id="489" w:author="Aaron ." w:date="2020-04-18T22:38:00Z" w:initials="A.">
    <w:p w14:paraId="7C6B914C" w14:textId="5C0AD562" w:rsidR="002B38D7" w:rsidRDefault="002B38D7">
      <w:pPr>
        <w:pStyle w:val="CommentText"/>
      </w:pPr>
      <w:r>
        <w:rPr>
          <w:rStyle w:val="CommentReference"/>
        </w:rPr>
        <w:annotationRef/>
      </w:r>
      <w:r>
        <w:t>Some of the file names are missing the underscore throughout the document</w:t>
      </w:r>
    </w:p>
  </w:comment>
  <w:comment w:id="487" w:author="Aaron ." w:date="2020-04-18T22:39:00Z" w:initials="A.">
    <w:p w14:paraId="39394695" w14:textId="5045D218" w:rsidR="002B38D7" w:rsidRDefault="002B38D7">
      <w:pPr>
        <w:pStyle w:val="CommentText"/>
      </w:pPr>
      <w:r>
        <w:rPr>
          <w:rStyle w:val="CommentReference"/>
        </w:rPr>
        <w:annotationRef/>
      </w:r>
      <w:r>
        <w:t>I do not understand what these are here for. This goes for all tests below also</w:t>
      </w:r>
    </w:p>
  </w:comment>
  <w:comment w:id="503" w:author="Aaron ." w:date="2020-04-18T22:31:00Z" w:initials="A.">
    <w:p w14:paraId="1F40E963" w14:textId="1DCDDBB0" w:rsidR="002B38D7" w:rsidRDefault="002B38D7">
      <w:pPr>
        <w:pStyle w:val="CommentText"/>
      </w:pPr>
      <w:r>
        <w:rPr>
          <w:rStyle w:val="CommentReference"/>
        </w:rPr>
        <w:annotationRef/>
      </w:r>
      <w:r>
        <w:t>It would be helpful to include expected results for each step to ensure proper results of the step. This applies also applies to the other tests in the document.</w:t>
      </w:r>
    </w:p>
  </w:comment>
  <w:comment w:id="570" w:author="Javier Soon" w:date="2020-04-20T22:31:00Z" w:initials="JS">
    <w:p w14:paraId="4469CE18" w14:textId="77777777" w:rsidR="00056674" w:rsidRDefault="00056674" w:rsidP="00056674">
      <w:pPr>
        <w:pStyle w:val="CommentText"/>
      </w:pPr>
      <w:r>
        <w:rPr>
          <w:rStyle w:val="CommentReference"/>
        </w:rPr>
        <w:annotationRef/>
      </w:r>
      <w:r>
        <w:rPr>
          <w:rStyle w:val="CommentReference"/>
        </w:rPr>
        <w:annotationRef/>
      </w:r>
      <w:r>
        <w:t>A TBA should be put or a N/A</w:t>
      </w:r>
    </w:p>
    <w:p w14:paraId="7FF4A442" w14:textId="2A144244" w:rsidR="00056674" w:rsidRDefault="00056674">
      <w:pPr>
        <w:pStyle w:val="CommentText"/>
      </w:pPr>
    </w:p>
  </w:comment>
  <w:comment w:id="577" w:author="Javier Soon" w:date="2020-04-20T22:49:00Z" w:initials="JS">
    <w:p w14:paraId="13431375" w14:textId="59F3F8F7" w:rsidR="005018AA" w:rsidRDefault="005018AA">
      <w:pPr>
        <w:pStyle w:val="CommentText"/>
      </w:pPr>
      <w:r>
        <w:rPr>
          <w:rStyle w:val="CommentReference"/>
        </w:rPr>
        <w:annotationRef/>
      </w:r>
      <w:r>
        <w:t>Can you elaborate how this test is different from the previous</w:t>
      </w:r>
    </w:p>
  </w:comment>
  <w:comment w:id="601" w:author="Javier Soon" w:date="2020-04-20T22:47:00Z" w:initials="JS">
    <w:p w14:paraId="403C3D4F" w14:textId="287C97F1" w:rsidR="005018AA" w:rsidRDefault="005018AA">
      <w:pPr>
        <w:pStyle w:val="CommentText"/>
      </w:pPr>
      <w:r>
        <w:rPr>
          <w:rStyle w:val="CommentReference"/>
        </w:rPr>
        <w:annotationRef/>
      </w:r>
      <w:r>
        <w:t>Rename test, you have three of the same test names</w:t>
      </w:r>
    </w:p>
  </w:comment>
  <w:comment w:id="617" w:author="Javier Soon" w:date="2020-04-20T22:34:00Z" w:initials="JS">
    <w:p w14:paraId="342C07E6" w14:textId="77777777" w:rsidR="00056674" w:rsidRDefault="00056674">
      <w:pPr>
        <w:pStyle w:val="CommentText"/>
      </w:pPr>
      <w:r>
        <w:rPr>
          <w:rStyle w:val="CommentReference"/>
        </w:rPr>
        <w:annotationRef/>
      </w:r>
      <w:r>
        <w:t>What is this for</w:t>
      </w:r>
    </w:p>
    <w:p w14:paraId="6E150D5C" w14:textId="12AA8E91" w:rsidR="00056674" w:rsidRDefault="00056674">
      <w:pPr>
        <w:pStyle w:val="CommentText"/>
      </w:pPr>
    </w:p>
  </w:comment>
  <w:comment w:id="665" w:author="Javier Soon" w:date="2020-04-20T22:47:00Z" w:initials="JS">
    <w:p w14:paraId="46D78C2D" w14:textId="77777777" w:rsidR="005018AA" w:rsidRDefault="005018AA" w:rsidP="005018AA">
      <w:pPr>
        <w:pStyle w:val="CommentText"/>
      </w:pPr>
      <w:r>
        <w:rPr>
          <w:rStyle w:val="CommentReference"/>
        </w:rPr>
        <w:annotationRef/>
      </w:r>
      <w:r>
        <w:rPr>
          <w:rStyle w:val="CommentReference"/>
        </w:rPr>
        <w:annotationRef/>
      </w:r>
      <w:r>
        <w:rPr>
          <w:rStyle w:val="CommentReference"/>
        </w:rPr>
        <w:annotationRef/>
      </w:r>
      <w:r>
        <w:t>A TBA should be put or a N/A</w:t>
      </w:r>
    </w:p>
    <w:p w14:paraId="56297B61" w14:textId="77777777" w:rsidR="005018AA" w:rsidRDefault="005018AA" w:rsidP="005018AA">
      <w:pPr>
        <w:pStyle w:val="CommentText"/>
      </w:pPr>
    </w:p>
    <w:p w14:paraId="60335A52" w14:textId="106F1AB3" w:rsidR="005018AA" w:rsidRDefault="005018AA">
      <w:pPr>
        <w:pStyle w:val="CommentText"/>
      </w:pPr>
    </w:p>
  </w:comment>
  <w:comment w:id="679" w:author="Javier Soon" w:date="2020-04-20T22:49:00Z" w:initials="JS">
    <w:p w14:paraId="2C7F7383" w14:textId="18C8F9D0" w:rsidR="005018AA" w:rsidRDefault="005018AA">
      <w:pPr>
        <w:pStyle w:val="CommentText"/>
      </w:pPr>
      <w:r>
        <w:rPr>
          <w:rStyle w:val="CommentReference"/>
        </w:rPr>
        <w:annotationRef/>
      </w:r>
      <w:r>
        <w:t>Can you elaborate how this test is different from the previous</w:t>
      </w:r>
    </w:p>
  </w:comment>
  <w:comment w:id="698" w:author="Javier Soon" w:date="2020-04-20T22:54:00Z" w:initials="JS">
    <w:p w14:paraId="11BBD525" w14:textId="246E12C8" w:rsidR="005018AA" w:rsidRDefault="005018AA">
      <w:pPr>
        <w:pStyle w:val="CommentText"/>
      </w:pPr>
      <w:r>
        <w:rPr>
          <w:rStyle w:val="CommentReference"/>
        </w:rPr>
        <w:annotationRef/>
      </w:r>
      <w:r>
        <w:t>This should be test 3 you can not have a test repeat if I understand Dr. Roach, since your test identifier is 3</w:t>
      </w:r>
    </w:p>
  </w:comment>
  <w:comment w:id="704" w:author="Javier Soon" w:date="2020-04-20T22:48:00Z" w:initials="JS">
    <w:p w14:paraId="1A3ED461" w14:textId="5FA68B83" w:rsidR="005018AA" w:rsidRDefault="005018AA">
      <w:pPr>
        <w:pStyle w:val="CommentText"/>
      </w:pPr>
      <w:r>
        <w:rPr>
          <w:rStyle w:val="CommentReference"/>
        </w:rPr>
        <w:annotationRef/>
      </w:r>
      <w:r>
        <w:t>Rename test, you have three with the same name</w:t>
      </w:r>
    </w:p>
  </w:comment>
  <w:comment w:id="711" w:author="Aaron ." w:date="2020-04-18T22:47:00Z" w:initials="A.">
    <w:p w14:paraId="30ADB250" w14:textId="5D2266B6" w:rsidR="002B38D7" w:rsidRDefault="002B38D7">
      <w:pPr>
        <w:pStyle w:val="CommentText"/>
      </w:pPr>
      <w:r>
        <w:rPr>
          <w:rStyle w:val="CommentReference"/>
        </w:rPr>
        <w:annotationRef/>
      </w:r>
      <w:r>
        <w:rPr>
          <w:rStyle w:val="CommentReference"/>
        </w:rPr>
        <w:t>Missing the word “table”?</w:t>
      </w:r>
    </w:p>
  </w:comment>
  <w:comment w:id="733" w:author="Aaron ." w:date="2020-04-18T22:49:00Z" w:initials="A.">
    <w:p w14:paraId="6AD195C8" w14:textId="40DE182F" w:rsidR="002B38D7" w:rsidRDefault="002B38D7">
      <w:pPr>
        <w:pStyle w:val="CommentText"/>
      </w:pPr>
      <w:r>
        <w:rPr>
          <w:rStyle w:val="CommentReference"/>
        </w:rPr>
        <w:annotationRef/>
      </w:r>
      <w:r>
        <w:t xml:space="preserve">I do not understand why this is </w:t>
      </w:r>
      <w:proofErr w:type="gramStart"/>
      <w:r>
        <w:t>here?</w:t>
      </w:r>
      <w:proofErr w:type="gramEnd"/>
    </w:p>
  </w:comment>
  <w:comment w:id="809" w:author="Javier Soon" w:date="2020-04-20T22:56:00Z" w:initials="JS">
    <w:p w14:paraId="6AF95978" w14:textId="77777777" w:rsidR="005018AA" w:rsidRDefault="005018AA" w:rsidP="005018AA">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A TBA should be put or a N/A</w:t>
      </w:r>
    </w:p>
    <w:p w14:paraId="1BA81E54" w14:textId="7AEA4721" w:rsidR="005018AA" w:rsidRDefault="005018AA">
      <w:pPr>
        <w:pStyle w:val="CommentText"/>
      </w:pPr>
    </w:p>
  </w:comment>
  <w:comment w:id="871" w:author="Aaron ." w:date="2020-04-18T23:01:00Z" w:initials="A.">
    <w:p w14:paraId="23B02359" w14:textId="7C4B01E3" w:rsidR="002B38D7" w:rsidRDefault="002B38D7">
      <w:pPr>
        <w:pStyle w:val="CommentText"/>
      </w:pPr>
      <w:r>
        <w:rPr>
          <w:rStyle w:val="CommentReference"/>
        </w:rPr>
        <w:annotationRef/>
      </w:r>
      <w:r>
        <w:t>TYPE_TABLE has more than one row, so shouldn’t the expected results be that only the selected row is removed?</w:t>
      </w:r>
    </w:p>
  </w:comment>
  <w:comment w:id="874" w:author="Javier Soon" w:date="2020-04-20T22:56:00Z" w:initials="JS">
    <w:p w14:paraId="074CD9E1" w14:textId="77777777" w:rsidR="005018AA" w:rsidRDefault="005018AA" w:rsidP="005018AA">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A TBA should be put or a N/A</w:t>
      </w:r>
    </w:p>
    <w:p w14:paraId="271F7915" w14:textId="2A4F356D" w:rsidR="005018AA" w:rsidRDefault="005018AA">
      <w:pPr>
        <w:pStyle w:val="CommentText"/>
      </w:pPr>
    </w:p>
  </w:comment>
  <w:comment w:id="1001" w:author="Aaron ." w:date="2020-04-18T23:24:00Z" w:initials="A.">
    <w:p w14:paraId="7BA7263E" w14:textId="74BD7298" w:rsidR="002B38D7" w:rsidRDefault="002B38D7">
      <w:pPr>
        <w:pStyle w:val="CommentText"/>
      </w:pPr>
      <w:r>
        <w:rPr>
          <w:rStyle w:val="CommentReference"/>
        </w:rPr>
        <w:annotationRef/>
      </w:r>
      <w:r>
        <w:t>This needs to be reworded</w:t>
      </w:r>
    </w:p>
  </w:comment>
  <w:comment w:id="1020" w:author="Aaron ." w:date="2020-04-18T23:07:00Z" w:initials="A.">
    <w:p w14:paraId="649457ED" w14:textId="4E746B81" w:rsidR="002B38D7" w:rsidRDefault="002B38D7">
      <w:pPr>
        <w:pStyle w:val="CommentText"/>
      </w:pPr>
      <w:r>
        <w:rPr>
          <w:rStyle w:val="CommentReference"/>
        </w:rPr>
        <w:annotationRef/>
      </w:r>
      <w:r>
        <w:rPr>
          <w:rStyle w:val="CommentReference"/>
        </w:rPr>
        <w:t>Why mention first rows when they are the only rows?</w:t>
      </w:r>
    </w:p>
  </w:comment>
  <w:comment w:id="1035" w:author="Aaron ." w:date="2020-04-18T23:11:00Z" w:initials="A.">
    <w:p w14:paraId="3D87F7B0" w14:textId="239A470E" w:rsidR="002B38D7" w:rsidRDefault="002B38D7">
      <w:pPr>
        <w:pStyle w:val="CommentText"/>
      </w:pPr>
      <w:r>
        <w:rPr>
          <w:rStyle w:val="CommentReference"/>
        </w:rPr>
        <w:annotationRef/>
      </w:r>
      <w:r>
        <w:t>This should be more clear/separate steps with expected results mentioned for each.</w:t>
      </w:r>
    </w:p>
  </w:comment>
  <w:comment w:id="1048" w:author="Javier Soon" w:date="2020-04-20T23:06:00Z" w:initials="JS">
    <w:p w14:paraId="37B137BC" w14:textId="77777777" w:rsidR="00D93A42" w:rsidRDefault="00D93A42" w:rsidP="00D93A42">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A TBA should be put or a N/A</w:t>
      </w:r>
    </w:p>
    <w:p w14:paraId="3D3FA56D" w14:textId="24B3E5CA" w:rsidR="00D93A42" w:rsidRDefault="00D93A42">
      <w:pPr>
        <w:pStyle w:val="CommentText"/>
      </w:pPr>
    </w:p>
  </w:comment>
  <w:comment w:id="1051" w:author="Javier Soon" w:date="2020-04-20T23:31:00Z" w:initials="JS">
    <w:p w14:paraId="401B4AD9" w14:textId="2E6F6A6D" w:rsidR="00827D8A" w:rsidRDefault="00827D8A">
      <w:pPr>
        <w:pStyle w:val="CommentText"/>
      </w:pPr>
      <w:r>
        <w:rPr>
          <w:rStyle w:val="CommentReference"/>
        </w:rPr>
        <w:annotationRef/>
      </w:r>
      <w:r>
        <w:t>Too much white space</w:t>
      </w:r>
    </w:p>
  </w:comment>
  <w:comment w:id="1053" w:author="Aaron ." w:date="2020-04-18T23:13:00Z" w:initials="A.">
    <w:p w14:paraId="70A4984F" w14:textId="633A09ED" w:rsidR="002B38D7" w:rsidRDefault="002B38D7">
      <w:pPr>
        <w:pStyle w:val="CommentText"/>
      </w:pPr>
      <w:r>
        <w:rPr>
          <w:rStyle w:val="CommentReference"/>
        </w:rPr>
        <w:annotationRef/>
      </w:r>
      <w:r>
        <w:t>The assignment is limited to 5 test cases.</w:t>
      </w:r>
    </w:p>
  </w:comment>
  <w:comment w:id="1096" w:author="Aaron ." w:date="2020-04-18T23:14:00Z" w:initials="A.">
    <w:p w14:paraId="799E4D35" w14:textId="5DFD2F24" w:rsidR="002B38D7" w:rsidRDefault="002B38D7">
      <w:pPr>
        <w:pStyle w:val="CommentText"/>
      </w:pPr>
      <w:r>
        <w:rPr>
          <w:rStyle w:val="CommentReference"/>
        </w:rPr>
        <w:annotationRef/>
      </w:r>
      <w:r>
        <w:t>Both at the same time? If so, maybe mention clicking and dragging like you did for this type of action in a previous step.</w:t>
      </w:r>
    </w:p>
  </w:comment>
  <w:comment w:id="1097" w:author="Javier Soon" w:date="2020-04-20T23:14:00Z" w:initials="JS">
    <w:p w14:paraId="11696BAF" w14:textId="77777777" w:rsidR="002B65E3" w:rsidRDefault="002B65E3">
      <w:pPr>
        <w:pStyle w:val="CommentText"/>
      </w:pPr>
      <w:r>
        <w:rPr>
          <w:rStyle w:val="CommentReference"/>
        </w:rPr>
        <w:annotationRef/>
      </w:r>
      <w:r>
        <w:t xml:space="preserve">Is there a way to select two rows at the same time? If </w:t>
      </w:r>
      <w:proofErr w:type="gramStart"/>
      <w:r>
        <w:t>so</w:t>
      </w:r>
      <w:proofErr w:type="gramEnd"/>
      <w:r>
        <w:t xml:space="preserve"> you should say how</w:t>
      </w:r>
    </w:p>
    <w:p w14:paraId="7A137290" w14:textId="56FBB55C" w:rsidR="002B65E3" w:rsidRDefault="002B65E3">
      <w:pPr>
        <w:pStyle w:val="CommentText"/>
      </w:pPr>
    </w:p>
  </w:comment>
  <w:comment w:id="1134" w:author="Javier Soon" w:date="2020-04-20T23:13:00Z" w:initials="JS">
    <w:p w14:paraId="339B5734" w14:textId="77777777" w:rsidR="002B65E3" w:rsidRDefault="002B65E3" w:rsidP="002B65E3">
      <w:pPr>
        <w:pStyle w:val="CommentText"/>
      </w:pP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rPr>
          <w:rStyle w:val="CommentReference"/>
        </w:rPr>
        <w:annotationRef/>
      </w:r>
      <w:r>
        <w:t>A TBA should be put or a N/A</w:t>
      </w:r>
    </w:p>
    <w:p w14:paraId="78FC4C95" w14:textId="696D2248" w:rsidR="002B65E3" w:rsidRDefault="002B65E3">
      <w:pPr>
        <w:pStyle w:val="CommentText"/>
      </w:pPr>
    </w:p>
  </w:comment>
  <w:comment w:id="1271" w:author="Aaron ." w:date="2020-04-18T23:18:00Z" w:initials="A.">
    <w:p w14:paraId="5D34EDF6" w14:textId="5299DA65" w:rsidR="002B38D7" w:rsidRDefault="002B38D7">
      <w:pPr>
        <w:pStyle w:val="CommentText"/>
      </w:pPr>
      <w:r>
        <w:rPr>
          <w:rStyle w:val="CommentReference"/>
        </w:rPr>
        <w:annotationRef/>
      </w:r>
    </w:p>
  </w:comment>
  <w:comment w:id="1272" w:author="Aaron ." w:date="2020-04-18T23:19:00Z" w:initials="A.">
    <w:p w14:paraId="735C4156" w14:textId="529A4CC5" w:rsidR="002B38D7" w:rsidRDefault="002B38D7">
      <w:pPr>
        <w:pStyle w:val="CommentText"/>
      </w:pPr>
      <w:r>
        <w:rPr>
          <w:rStyle w:val="CommentReference"/>
        </w:rPr>
        <w:annotationRef/>
      </w:r>
      <w:r>
        <w:t xml:space="preserve">Table isn’t necessary </w:t>
      </w:r>
    </w:p>
  </w:comment>
  <w:comment w:id="1313" w:author="Javier Soon" w:date="2020-04-20T23:30:00Z" w:initials="JS">
    <w:p w14:paraId="4A516D23" w14:textId="30D4BCF2" w:rsidR="00827D8A" w:rsidRDefault="00827D8A">
      <w:pPr>
        <w:pStyle w:val="CommentText"/>
      </w:pPr>
      <w:r>
        <w:rPr>
          <w:rStyle w:val="CommentReference"/>
        </w:rPr>
        <w:annotationRef/>
      </w:r>
    </w:p>
  </w:comment>
  <w:comment w:id="1312" w:author="Javier Soon" w:date="2020-04-20T23:30:00Z" w:initials="JS">
    <w:p w14:paraId="48F46875" w14:textId="63583761" w:rsidR="00827D8A" w:rsidRDefault="00827D8A">
      <w:pPr>
        <w:pStyle w:val="CommentText"/>
      </w:pPr>
      <w:r>
        <w:rPr>
          <w:rStyle w:val="CommentReference"/>
        </w:rPr>
        <w:annotationRef/>
      </w:r>
    </w:p>
  </w:comment>
  <w:comment w:id="1308" w:author="Javier Soon" w:date="2020-04-20T23:30:00Z" w:initials="JS">
    <w:p w14:paraId="6C615299" w14:textId="38DAE1F5" w:rsidR="00827D8A" w:rsidRDefault="00827D8A">
      <w:pPr>
        <w:pStyle w:val="CommentText"/>
      </w:pPr>
      <w:r>
        <w:rPr>
          <w:rStyle w:val="CommentReference"/>
        </w:rPr>
        <w:annotationRef/>
      </w:r>
      <w:r>
        <w:t>Too much white space, (couldn’t select outside the table</w:t>
      </w:r>
    </w:p>
  </w:comment>
  <w:comment w:id="1320" w:author="Aaron ." w:date="2020-04-18T23:17:00Z" w:initials="A.">
    <w:p w14:paraId="06E290EF" w14:textId="311AAC3C" w:rsidR="002B38D7" w:rsidRDefault="002B38D7">
      <w:pPr>
        <w:pStyle w:val="CommentText"/>
      </w:pPr>
      <w:r>
        <w:rPr>
          <w:rStyle w:val="CommentReference"/>
        </w:rPr>
        <w:annotationRef/>
      </w:r>
      <w:r>
        <w:t>Maybe put “TBD” in appropriate cells, or mention it is not applicable to the assignment.</w:t>
      </w:r>
    </w:p>
  </w:comment>
  <w:comment w:id="1325" w:author="Javier Soon" w:date="2020-04-20T23:27:00Z" w:initials="JS">
    <w:p w14:paraId="048B0D50" w14:textId="644AD621" w:rsidR="00827D8A" w:rsidRDefault="00827D8A">
      <w:pPr>
        <w:pStyle w:val="CommentText"/>
      </w:pPr>
      <w:r>
        <w:rPr>
          <w:rStyle w:val="CommentReference"/>
        </w:rPr>
        <w:annotationRef/>
      </w:r>
      <w:r>
        <w:t>TBA/TBD/N/A should be used if table is be kept but information is unknown</w:t>
      </w:r>
    </w:p>
  </w:comment>
  <w:comment w:id="1326" w:author="Javier Soon" w:date="2020-04-20T23:31:00Z" w:initials="JS">
    <w:p w14:paraId="656211AD" w14:textId="0AB8E42F" w:rsidR="00827D8A" w:rsidRDefault="00827D8A">
      <w:pPr>
        <w:pStyle w:val="CommentText"/>
      </w:pPr>
      <w:r>
        <w:rPr>
          <w:rStyle w:val="CommentReference"/>
        </w:rPr>
        <w:annotationRef/>
      </w:r>
      <w:r>
        <w:t>Too much white space</w:t>
      </w:r>
    </w:p>
  </w:comment>
  <w:comment w:id="1328" w:author="Javier Soon" w:date="2020-04-20T23:28:00Z" w:initials="JS">
    <w:p w14:paraId="26059B36" w14:textId="6C9FD3F0" w:rsidR="00827D8A" w:rsidRDefault="00827D8A">
      <w:pPr>
        <w:pStyle w:val="CommentText"/>
      </w:pPr>
      <w:r>
        <w:rPr>
          <w:rStyle w:val="CommentReference"/>
        </w:rPr>
        <w:annotationRef/>
      </w:r>
      <w:r>
        <w:t>Too much whitespace</w:t>
      </w:r>
    </w:p>
  </w:comment>
  <w:comment w:id="1334" w:author="Aaron ." w:date="2020-04-18T23:50:00Z" w:initials="A.">
    <w:p w14:paraId="156A3EED" w14:textId="39180DB3" w:rsidR="002B38D7" w:rsidRDefault="002B38D7">
      <w:pPr>
        <w:pStyle w:val="CommentText"/>
      </w:pPr>
      <w:r>
        <w:rPr>
          <w:rStyle w:val="CommentReference"/>
        </w:rPr>
        <w:annotationRef/>
      </w:r>
      <w:r>
        <w:rPr>
          <w:rStyle w:val="CommentReference"/>
        </w:rPr>
        <w:t>What if the tester does not know how to get the program? Or start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F434F" w15:done="0"/>
  <w15:commentEx w15:paraId="6A2EF5A4" w15:done="0"/>
  <w15:commentEx w15:paraId="0CA8F0B1" w15:done="0"/>
  <w15:commentEx w15:paraId="72168FC6" w15:done="0"/>
  <w15:commentEx w15:paraId="289234D4" w15:done="0"/>
  <w15:commentEx w15:paraId="005BCC12" w15:done="0"/>
  <w15:commentEx w15:paraId="339B3C4F" w15:done="0"/>
  <w15:commentEx w15:paraId="6707EEE3" w15:done="0"/>
  <w15:commentEx w15:paraId="0DD509C4" w15:done="0"/>
  <w15:commentEx w15:paraId="637EDE3E" w15:done="0"/>
  <w15:commentEx w15:paraId="0E9F3F47" w15:done="0"/>
  <w15:commentEx w15:paraId="6387ADE8" w15:done="0"/>
  <w15:commentEx w15:paraId="55176F31" w15:done="0"/>
  <w15:commentEx w15:paraId="7C6B914C" w15:done="0"/>
  <w15:commentEx w15:paraId="39394695" w15:done="0"/>
  <w15:commentEx w15:paraId="1F40E963" w15:done="0"/>
  <w15:commentEx w15:paraId="7FF4A442" w15:done="0"/>
  <w15:commentEx w15:paraId="13431375" w15:done="0"/>
  <w15:commentEx w15:paraId="403C3D4F" w15:done="0"/>
  <w15:commentEx w15:paraId="6E150D5C" w15:done="0"/>
  <w15:commentEx w15:paraId="60335A52" w15:done="0"/>
  <w15:commentEx w15:paraId="2C7F7383" w15:done="0"/>
  <w15:commentEx w15:paraId="11BBD525" w15:done="0"/>
  <w15:commentEx w15:paraId="1A3ED461" w15:done="0"/>
  <w15:commentEx w15:paraId="30ADB250" w15:done="0"/>
  <w15:commentEx w15:paraId="6AD195C8" w15:done="0"/>
  <w15:commentEx w15:paraId="1BA81E54" w15:done="0"/>
  <w15:commentEx w15:paraId="23B02359" w15:done="0"/>
  <w15:commentEx w15:paraId="271F7915" w15:done="0"/>
  <w15:commentEx w15:paraId="7BA7263E" w15:done="0"/>
  <w15:commentEx w15:paraId="649457ED" w15:done="0"/>
  <w15:commentEx w15:paraId="3D87F7B0" w15:done="0"/>
  <w15:commentEx w15:paraId="3D3FA56D" w15:done="0"/>
  <w15:commentEx w15:paraId="401B4AD9" w15:done="0"/>
  <w15:commentEx w15:paraId="70A4984F" w15:done="0"/>
  <w15:commentEx w15:paraId="799E4D35" w15:done="0"/>
  <w15:commentEx w15:paraId="7A137290" w15:done="0"/>
  <w15:commentEx w15:paraId="78FC4C95" w15:done="0"/>
  <w15:commentEx w15:paraId="5D34EDF6" w15:done="0"/>
  <w15:commentEx w15:paraId="735C4156" w15:done="0"/>
  <w15:commentEx w15:paraId="4A516D23" w15:done="0"/>
  <w15:commentEx w15:paraId="48F46875" w15:done="0"/>
  <w15:commentEx w15:paraId="6C615299" w15:done="0"/>
  <w15:commentEx w15:paraId="06E290EF" w15:done="0"/>
  <w15:commentEx w15:paraId="048B0D50" w15:done="0"/>
  <w15:commentEx w15:paraId="656211AD" w15:done="0"/>
  <w15:commentEx w15:paraId="26059B36" w15:done="0"/>
  <w15:commentEx w15:paraId="156A3E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F434F" w16cid:durableId="2245FAB8"/>
  <w16cid:commentId w16cid:paraId="6A2EF5A4" w16cid:durableId="2245FB7C"/>
  <w16cid:commentId w16cid:paraId="0CA8F0B1" w16cid:durableId="2245FC18"/>
  <w16cid:commentId w16cid:paraId="72168FC6" w16cid:durableId="2248AFAE"/>
  <w16cid:commentId w16cid:paraId="289234D4" w16cid:durableId="22488DFB"/>
  <w16cid:commentId w16cid:paraId="005BCC12" w16cid:durableId="22488E33"/>
  <w16cid:commentId w16cid:paraId="339B3C4F" w16cid:durableId="2245FCBA"/>
  <w16cid:commentId w16cid:paraId="6707EEE3" w16cid:durableId="22460E19"/>
  <w16cid:commentId w16cid:paraId="0DD509C4" w16cid:durableId="22460EC4"/>
  <w16cid:commentId w16cid:paraId="637EDE3E" w16cid:durableId="22489460"/>
  <w16cid:commentId w16cid:paraId="0E9F3F47" w16cid:durableId="2248A988"/>
  <w16cid:commentId w16cid:paraId="6387ADE8" w16cid:durableId="22460E48"/>
  <w16cid:commentId w16cid:paraId="55176F31" w16cid:durableId="2248AF4F"/>
  <w16cid:commentId w16cid:paraId="7C6B914C" w16cid:durableId="2245FFFE"/>
  <w16cid:commentId w16cid:paraId="39394695" w16cid:durableId="2246001B"/>
  <w16cid:commentId w16cid:paraId="1F40E963" w16cid:durableId="2245FE42"/>
  <w16cid:commentId w16cid:paraId="7FF4A442" w16cid:durableId="2248A12B"/>
  <w16cid:commentId w16cid:paraId="13431375" w16cid:durableId="2248A567"/>
  <w16cid:commentId w16cid:paraId="403C3D4F" w16cid:durableId="2248A516"/>
  <w16cid:commentId w16cid:paraId="6E150D5C" w16cid:durableId="2248A1E8"/>
  <w16cid:commentId w16cid:paraId="60335A52" w16cid:durableId="2248A509"/>
  <w16cid:commentId w16cid:paraId="2C7F7383" w16cid:durableId="2248A581"/>
  <w16cid:commentId w16cid:paraId="11BBD525" w16cid:durableId="2248A6B4"/>
  <w16cid:commentId w16cid:paraId="1A3ED461" w16cid:durableId="2248A531"/>
  <w16cid:commentId w16cid:paraId="30ADB250" w16cid:durableId="2246021C"/>
  <w16cid:commentId w16cid:paraId="6AD195C8" w16cid:durableId="22460267"/>
  <w16cid:commentId w16cid:paraId="1BA81E54" w16cid:durableId="2248A70B"/>
  <w16cid:commentId w16cid:paraId="23B02359" w16cid:durableId="2246052C"/>
  <w16cid:commentId w16cid:paraId="271F7915" w16cid:durableId="2248A717"/>
  <w16cid:commentId w16cid:paraId="7BA7263E" w16cid:durableId="22460AB0"/>
  <w16cid:commentId w16cid:paraId="649457ED" w16cid:durableId="2246069D"/>
  <w16cid:commentId w16cid:paraId="3D87F7B0" w16cid:durableId="224607B9"/>
  <w16cid:commentId w16cid:paraId="3D3FA56D" w16cid:durableId="2248A959"/>
  <w16cid:commentId w16cid:paraId="401B4AD9" w16cid:durableId="2248AF3D"/>
  <w16cid:commentId w16cid:paraId="70A4984F" w16cid:durableId="22460813"/>
  <w16cid:commentId w16cid:paraId="799E4D35" w16cid:durableId="2246086E"/>
  <w16cid:commentId w16cid:paraId="7A137290" w16cid:durableId="2248AB3D"/>
  <w16cid:commentId w16cid:paraId="78FC4C95" w16cid:durableId="2248AB1E"/>
  <w16cid:commentId w16cid:paraId="5D34EDF6" w16cid:durableId="2246095B"/>
  <w16cid:commentId w16cid:paraId="735C4156" w16cid:durableId="22460969"/>
  <w16cid:commentId w16cid:paraId="4A516D23" w16cid:durableId="2248AF10"/>
  <w16cid:commentId w16cid:paraId="48F46875" w16cid:durableId="2248AF0B"/>
  <w16cid:commentId w16cid:paraId="6C615299" w16cid:durableId="2248AF1C"/>
  <w16cid:commentId w16cid:paraId="06E290EF" w16cid:durableId="22460911"/>
  <w16cid:commentId w16cid:paraId="048B0D50" w16cid:durableId="2248AE5D"/>
  <w16cid:commentId w16cid:paraId="656211AD" w16cid:durableId="2248AF64"/>
  <w16cid:commentId w16cid:paraId="26059B36" w16cid:durableId="2248AE88"/>
  <w16cid:commentId w16cid:paraId="156A3EED" w16cid:durableId="224610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CB468" w14:textId="77777777" w:rsidR="005054CD" w:rsidRDefault="005054CD">
      <w:r>
        <w:separator/>
      </w:r>
    </w:p>
  </w:endnote>
  <w:endnote w:type="continuationSeparator" w:id="0">
    <w:p w14:paraId="084DA8A1" w14:textId="77777777" w:rsidR="005054CD" w:rsidRDefault="00505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2B38D7" w14:paraId="4C1DED2D" w14:textId="77777777">
      <w:tc>
        <w:tcPr>
          <w:tcW w:w="4428" w:type="dxa"/>
        </w:tcPr>
        <w:p w14:paraId="38D4CD92" w14:textId="21D6C476" w:rsidR="002B38D7" w:rsidRDefault="002B38D7">
          <w:pPr>
            <w:pStyle w:val="Footer"/>
          </w:pPr>
          <w:r>
            <w:rPr>
              <w:color w:val="000000"/>
            </w:rPr>
            <w:sym w:font="Symbol" w:char="F0D3"/>
          </w:r>
          <w:r>
            <w:rPr>
              <w:color w:val="000000"/>
            </w:rPr>
            <w:t xml:space="preserve"> 2019 </w:t>
          </w:r>
          <w:r>
            <w:t>Team 9</w:t>
          </w:r>
        </w:p>
      </w:tc>
      <w:tc>
        <w:tcPr>
          <w:tcW w:w="4428" w:type="dxa"/>
        </w:tcPr>
        <w:p w14:paraId="56DF35C0" w14:textId="059BDC58" w:rsidR="002B38D7" w:rsidRDefault="002B38D7">
          <w:pPr>
            <w:pStyle w:val="Footer"/>
            <w:jc w:val="right"/>
          </w:pPr>
          <w:del w:id="5" w:author="Ricardo Pena" w:date="2020-04-16T15:33:00Z">
            <w:r w:rsidDel="00E97A39">
              <w:delText>&lt;Drive:\Directory\Filename.ext&gt;</w:delText>
            </w:r>
          </w:del>
        </w:p>
      </w:tc>
    </w:tr>
  </w:tbl>
  <w:p w14:paraId="3320BCCD" w14:textId="77777777" w:rsidR="002B38D7" w:rsidRDefault="002B38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B38D7" w14:paraId="134379FE" w14:textId="77777777">
      <w:trPr>
        <w:trHeight w:hRule="exact" w:val="552"/>
      </w:trPr>
      <w:tc>
        <w:tcPr>
          <w:tcW w:w="3060" w:type="dxa"/>
        </w:tcPr>
        <w:p w14:paraId="46B1AD14" w14:textId="77777777" w:rsidR="002B38D7" w:rsidRDefault="002B38D7">
          <w:pPr>
            <w:pStyle w:val="Footer"/>
            <w:spacing w:before="80"/>
            <w:rPr>
              <w:bCs/>
            </w:rPr>
          </w:pPr>
          <w:r>
            <w:t>Test Plan</w:t>
          </w:r>
        </w:p>
        <w:p w14:paraId="2949C0F1" w14:textId="77777777" w:rsidR="002B38D7" w:rsidRDefault="002B38D7">
          <w:pPr>
            <w:pStyle w:val="Footer"/>
            <w:spacing w:before="80"/>
          </w:pPr>
        </w:p>
        <w:p w14:paraId="0D7BADE1" w14:textId="77777777" w:rsidR="002B38D7" w:rsidRDefault="002B38D7">
          <w:pPr>
            <w:pStyle w:val="Footer"/>
            <w:spacing w:before="80"/>
          </w:pPr>
        </w:p>
      </w:tc>
      <w:tc>
        <w:tcPr>
          <w:tcW w:w="2880" w:type="dxa"/>
        </w:tcPr>
        <w:p w14:paraId="5CCA396C" w14:textId="6CB0AE96" w:rsidR="002B38D7" w:rsidRDefault="002B38D7">
          <w:pPr>
            <w:pStyle w:val="Footer"/>
            <w:spacing w:before="80"/>
            <w:rPr>
              <w:bCs/>
            </w:rPr>
          </w:pPr>
          <w:r>
            <w:t>Team 9</w:t>
          </w:r>
        </w:p>
      </w:tc>
      <w:tc>
        <w:tcPr>
          <w:tcW w:w="1980" w:type="dxa"/>
        </w:tcPr>
        <w:p w14:paraId="5509D646" w14:textId="77777777" w:rsidR="002B38D7" w:rsidRDefault="002B38D7">
          <w:pPr>
            <w:pStyle w:val="Footer"/>
            <w:spacing w:before="80"/>
            <w:rPr>
              <w:bCs/>
            </w:rPr>
          </w:pPr>
          <w:r>
            <w:rPr>
              <w:bCs/>
            </w:rPr>
            <w:t>Date</w:t>
          </w:r>
        </w:p>
        <w:p w14:paraId="756E26CD" w14:textId="46FBAB67" w:rsidR="002B38D7" w:rsidRDefault="002B38D7">
          <w:pPr>
            <w:pStyle w:val="Footer"/>
            <w:spacing w:before="80"/>
            <w:rPr>
              <w:b w:val="0"/>
              <w:bCs/>
            </w:rPr>
          </w:pPr>
          <w:r>
            <w:rPr>
              <w:b w:val="0"/>
              <w:bCs/>
            </w:rPr>
            <w:fldChar w:fldCharType="begin"/>
          </w:r>
          <w:r>
            <w:rPr>
              <w:b w:val="0"/>
              <w:bCs/>
            </w:rPr>
            <w:instrText xml:space="preserve"> DATE \@ "M/d/yyyy" </w:instrText>
          </w:r>
          <w:r>
            <w:rPr>
              <w:b w:val="0"/>
              <w:bCs/>
            </w:rPr>
            <w:fldChar w:fldCharType="separate"/>
          </w:r>
          <w:ins w:id="267" w:author="Javier Soon" w:date="2020-04-20T20:27:00Z">
            <w:r>
              <w:rPr>
                <w:b w:val="0"/>
                <w:bCs/>
                <w:noProof/>
              </w:rPr>
              <w:t>4/20/2020</w:t>
            </w:r>
          </w:ins>
          <w:ins w:id="268" w:author="Aaron ." w:date="2020-04-18T22:14:00Z">
            <w:del w:id="269" w:author="Javier Soon" w:date="2020-04-20T20:27:00Z">
              <w:r w:rsidDel="002B38D7">
                <w:rPr>
                  <w:b w:val="0"/>
                  <w:bCs/>
                  <w:noProof/>
                </w:rPr>
                <w:delText>4/18/2020</w:delText>
              </w:r>
            </w:del>
          </w:ins>
          <w:ins w:id="270" w:author="Ricardo Pena" w:date="2020-04-16T01:32:00Z">
            <w:del w:id="271" w:author="Javier Soon" w:date="2020-04-20T20:27:00Z">
              <w:r w:rsidDel="002B38D7">
                <w:rPr>
                  <w:b w:val="0"/>
                  <w:bCs/>
                  <w:noProof/>
                </w:rPr>
                <w:delText>4/16/2020</w:delText>
              </w:r>
            </w:del>
          </w:ins>
          <w:del w:id="272" w:author="Javier Soon" w:date="2020-04-20T20:27:00Z">
            <w:r w:rsidDel="002B38D7">
              <w:rPr>
                <w:b w:val="0"/>
                <w:bCs/>
                <w:noProof/>
              </w:rPr>
              <w:delText>4/14/2020</w:delText>
            </w:r>
          </w:del>
          <w:r>
            <w:rPr>
              <w:b w:val="0"/>
              <w:bCs/>
            </w:rPr>
            <w:fldChar w:fldCharType="end"/>
          </w:r>
          <w:del w:id="273" w:author="Ricardo Pena" w:date="2020-04-16T02:33:00Z">
            <w:r w:rsidDel="00C20995">
              <w:rPr>
                <w:b w:val="0"/>
                <w:bCs/>
              </w:rPr>
              <w:delText xml:space="preserve">   </w:delText>
            </w:r>
            <w:r w:rsidDel="00C20995">
              <w:rPr>
                <w:b w:val="0"/>
                <w:bCs/>
              </w:rPr>
              <w:fldChar w:fldCharType="begin"/>
            </w:r>
            <w:r w:rsidDel="00C20995">
              <w:rPr>
                <w:b w:val="0"/>
                <w:bCs/>
              </w:rPr>
              <w:delInstrText xml:space="preserve"> TIME \@ "h:mm AM/PM" </w:delInstrText>
            </w:r>
            <w:r w:rsidDel="00C20995">
              <w:rPr>
                <w:b w:val="0"/>
                <w:bCs/>
              </w:rPr>
              <w:fldChar w:fldCharType="separate"/>
            </w:r>
          </w:del>
          <w:del w:id="274" w:author="Ricardo Pena" w:date="2020-04-16T01:32:00Z">
            <w:r w:rsidDel="002F5F29">
              <w:rPr>
                <w:b w:val="0"/>
                <w:bCs/>
                <w:noProof/>
              </w:rPr>
              <w:delText>8:58 PM</w:delText>
            </w:r>
          </w:del>
          <w:del w:id="275" w:author="Ricardo Pena" w:date="2020-04-16T02:33:00Z">
            <w:r w:rsidDel="00C20995">
              <w:rPr>
                <w:b w:val="0"/>
                <w:bCs/>
              </w:rPr>
              <w:fldChar w:fldCharType="end"/>
            </w:r>
          </w:del>
        </w:p>
      </w:tc>
      <w:tc>
        <w:tcPr>
          <w:tcW w:w="1080" w:type="dxa"/>
        </w:tcPr>
        <w:p w14:paraId="1DD36B7A" w14:textId="77777777" w:rsidR="002B38D7" w:rsidRDefault="002B38D7">
          <w:pPr>
            <w:pStyle w:val="Footer"/>
            <w:spacing w:before="80"/>
            <w:rPr>
              <w:bCs/>
            </w:rPr>
          </w:pPr>
          <w:r>
            <w:rPr>
              <w:bCs/>
            </w:rPr>
            <w:t>Page</w:t>
          </w:r>
        </w:p>
        <w:p w14:paraId="52CEFB77" w14:textId="77777777" w:rsidR="002B38D7" w:rsidRDefault="002B38D7">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6991DD65" w14:textId="77777777" w:rsidR="002B38D7" w:rsidRDefault="002B38D7">
          <w:pPr>
            <w:pStyle w:val="Footer"/>
            <w:spacing w:before="80"/>
          </w:pPr>
        </w:p>
        <w:p w14:paraId="1BE74B61" w14:textId="77777777" w:rsidR="002B38D7" w:rsidRDefault="002B38D7">
          <w:pPr>
            <w:pStyle w:val="Footer"/>
            <w:spacing w:before="80"/>
          </w:pPr>
        </w:p>
      </w:tc>
    </w:tr>
  </w:tbl>
  <w:p w14:paraId="1EABD021" w14:textId="77777777" w:rsidR="002B38D7" w:rsidRDefault="002B38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35"/>
      <w:gridCol w:w="2876"/>
      <w:gridCol w:w="1990"/>
      <w:gridCol w:w="899"/>
    </w:tblGrid>
    <w:tr w:rsidR="002B38D7" w14:paraId="2D511BB5" w14:textId="77777777">
      <w:tc>
        <w:tcPr>
          <w:tcW w:w="3240" w:type="dxa"/>
        </w:tcPr>
        <w:p w14:paraId="6D248990" w14:textId="77777777" w:rsidR="002B38D7" w:rsidRDefault="002B38D7">
          <w:pPr>
            <w:pStyle w:val="Footer"/>
            <w:rPr>
              <w:b w:val="0"/>
              <w:bCs/>
            </w:rPr>
          </w:pPr>
          <w:r>
            <w:rPr>
              <w:b w:val="0"/>
              <w:bCs/>
            </w:rPr>
            <w:t>Test Plan</w:t>
          </w:r>
        </w:p>
      </w:tc>
      <w:tc>
        <w:tcPr>
          <w:tcW w:w="2880" w:type="dxa"/>
        </w:tcPr>
        <w:p w14:paraId="2DBE4330" w14:textId="135368B6" w:rsidR="002B38D7" w:rsidRDefault="002B38D7">
          <w:pPr>
            <w:pStyle w:val="Footer"/>
            <w:rPr>
              <w:b w:val="0"/>
              <w:bCs/>
            </w:rPr>
          </w:pPr>
          <w:r>
            <w:t>Team 9</w:t>
          </w:r>
        </w:p>
      </w:tc>
      <w:tc>
        <w:tcPr>
          <w:tcW w:w="1980" w:type="dxa"/>
        </w:tcPr>
        <w:p w14:paraId="039CC0E0" w14:textId="7135A124" w:rsidR="002B38D7" w:rsidRPr="00C20995" w:rsidRDefault="002B38D7">
          <w:pPr>
            <w:pStyle w:val="Footer"/>
            <w:rPr>
              <w:ins w:id="462" w:author="Ricardo Pena" w:date="2020-04-16T02:32:00Z"/>
              <w:rPrChange w:id="463" w:author="Ricardo Pena" w:date="2020-04-16T02:32:00Z">
                <w:rPr>
                  <w:ins w:id="464" w:author="Ricardo Pena" w:date="2020-04-16T02:32:00Z"/>
                  <w:b w:val="0"/>
                  <w:bCs/>
                </w:rPr>
              </w:rPrChange>
            </w:rPr>
          </w:pPr>
          <w:ins w:id="465" w:author="Ricardo Pena" w:date="2020-04-16T02:32:00Z">
            <w:r w:rsidRPr="00C20995">
              <w:rPr>
                <w:rPrChange w:id="466" w:author="Ricardo Pena" w:date="2020-04-16T02:32:00Z">
                  <w:rPr>
                    <w:b w:val="0"/>
                    <w:bCs/>
                  </w:rPr>
                </w:rPrChange>
              </w:rPr>
              <w:t>Date:</w:t>
            </w:r>
          </w:ins>
        </w:p>
        <w:p w14:paraId="7724553C" w14:textId="5C549463" w:rsidR="002B38D7" w:rsidRDefault="002B38D7">
          <w:pPr>
            <w:pStyle w:val="Footer"/>
          </w:pPr>
          <w:ins w:id="467" w:author="Ricardo Pena" w:date="2020-04-16T02:32:00Z">
            <w:r>
              <w:rPr>
                <w:b w:val="0"/>
                <w:bCs/>
              </w:rPr>
              <w:fldChar w:fldCharType="begin"/>
            </w:r>
            <w:r>
              <w:rPr>
                <w:b w:val="0"/>
                <w:bCs/>
              </w:rPr>
              <w:instrText xml:space="preserve"> DATE \@ "M/d/yyyy" </w:instrText>
            </w:r>
            <w:r>
              <w:rPr>
                <w:b w:val="0"/>
                <w:bCs/>
              </w:rPr>
              <w:fldChar w:fldCharType="separate"/>
            </w:r>
          </w:ins>
          <w:ins w:id="468" w:author="Javier Soon" w:date="2020-04-20T20:27:00Z">
            <w:r>
              <w:rPr>
                <w:b w:val="0"/>
                <w:bCs/>
                <w:noProof/>
              </w:rPr>
              <w:t>4/20/2020</w:t>
            </w:r>
          </w:ins>
          <w:ins w:id="469" w:author="Aaron ." w:date="2020-04-18T22:14:00Z">
            <w:del w:id="470" w:author="Javier Soon" w:date="2020-04-20T20:27:00Z">
              <w:r w:rsidDel="002B38D7">
                <w:rPr>
                  <w:b w:val="0"/>
                  <w:bCs/>
                  <w:noProof/>
                </w:rPr>
                <w:delText>4/18/2020</w:delText>
              </w:r>
            </w:del>
          </w:ins>
          <w:ins w:id="471" w:author="Ricardo Pena" w:date="2020-04-16T02:32:00Z">
            <w:r>
              <w:rPr>
                <w:b w:val="0"/>
                <w:bCs/>
              </w:rPr>
              <w:fldChar w:fldCharType="end"/>
            </w:r>
          </w:ins>
          <w:del w:id="472" w:author="Ricardo Pena" w:date="2020-04-16T02:32:00Z">
            <w:r w:rsidDel="00C20995">
              <w:delText>&lt;date&gt;</w:delText>
            </w:r>
          </w:del>
        </w:p>
      </w:tc>
      <w:tc>
        <w:tcPr>
          <w:tcW w:w="900" w:type="dxa"/>
        </w:tcPr>
        <w:p w14:paraId="47E6E5F8" w14:textId="77777777" w:rsidR="002B38D7" w:rsidRDefault="002B38D7">
          <w:pPr>
            <w:pStyle w:val="Footer"/>
            <w:rPr>
              <w:b w:val="0"/>
              <w:bCs/>
            </w:rPr>
          </w:pPr>
          <w:r>
            <w:rPr>
              <w:b w:val="0"/>
              <w:bCs/>
            </w:rPr>
            <w:t>Page</w:t>
          </w:r>
        </w:p>
        <w:p w14:paraId="001128A6" w14:textId="77777777" w:rsidR="002B38D7" w:rsidRDefault="002B38D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BA0B976" w14:textId="77777777" w:rsidR="002B38D7" w:rsidRDefault="002B38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35"/>
      <w:gridCol w:w="2876"/>
      <w:gridCol w:w="1990"/>
      <w:gridCol w:w="899"/>
    </w:tblGrid>
    <w:tr w:rsidR="002B38D7" w14:paraId="4DF3A131" w14:textId="77777777">
      <w:tc>
        <w:tcPr>
          <w:tcW w:w="3240" w:type="dxa"/>
        </w:tcPr>
        <w:p w14:paraId="34B84C28" w14:textId="77777777" w:rsidR="002B38D7" w:rsidRDefault="002B38D7">
          <w:pPr>
            <w:pStyle w:val="Footer"/>
            <w:rPr>
              <w:b w:val="0"/>
              <w:bCs/>
            </w:rPr>
          </w:pPr>
          <w:r>
            <w:rPr>
              <w:b w:val="0"/>
              <w:bCs/>
            </w:rPr>
            <w:t>Test Plan</w:t>
          </w:r>
        </w:p>
      </w:tc>
      <w:tc>
        <w:tcPr>
          <w:tcW w:w="2880" w:type="dxa"/>
        </w:tcPr>
        <w:p w14:paraId="1D4E6BD5" w14:textId="77777777" w:rsidR="002B38D7" w:rsidRDefault="002B38D7">
          <w:pPr>
            <w:pStyle w:val="Footer"/>
            <w:rPr>
              <w:b w:val="0"/>
              <w:bCs/>
            </w:rPr>
          </w:pPr>
          <w:r>
            <w:t>Team 9</w:t>
          </w:r>
        </w:p>
      </w:tc>
      <w:tc>
        <w:tcPr>
          <w:tcW w:w="1980" w:type="dxa"/>
        </w:tcPr>
        <w:p w14:paraId="0D1A5D54" w14:textId="77777777" w:rsidR="002B38D7" w:rsidRPr="00293405" w:rsidRDefault="002B38D7" w:rsidP="00C20995">
          <w:pPr>
            <w:pStyle w:val="Footer"/>
            <w:rPr>
              <w:ins w:id="584" w:author="Ricardo Pena" w:date="2020-04-16T02:34:00Z"/>
            </w:rPr>
          </w:pPr>
          <w:ins w:id="585" w:author="Ricardo Pena" w:date="2020-04-16T02:34:00Z">
            <w:r w:rsidRPr="00293405">
              <w:t>Date:</w:t>
            </w:r>
          </w:ins>
        </w:p>
        <w:p w14:paraId="648B80ED" w14:textId="523B7F29" w:rsidR="002B38D7" w:rsidRDefault="002B38D7" w:rsidP="00C20995">
          <w:pPr>
            <w:pStyle w:val="Footer"/>
          </w:pPr>
          <w:ins w:id="586" w:author="Ricardo Pena" w:date="2020-04-16T02:34:00Z">
            <w:r>
              <w:rPr>
                <w:b w:val="0"/>
                <w:bCs/>
              </w:rPr>
              <w:fldChar w:fldCharType="begin"/>
            </w:r>
            <w:r>
              <w:rPr>
                <w:b w:val="0"/>
                <w:bCs/>
              </w:rPr>
              <w:instrText xml:space="preserve"> DATE \@ "M/d/yyyy" </w:instrText>
            </w:r>
            <w:r>
              <w:rPr>
                <w:b w:val="0"/>
                <w:bCs/>
              </w:rPr>
              <w:fldChar w:fldCharType="separate"/>
            </w:r>
          </w:ins>
          <w:ins w:id="587" w:author="Javier Soon" w:date="2020-04-20T20:27:00Z">
            <w:r>
              <w:rPr>
                <w:b w:val="0"/>
                <w:bCs/>
                <w:noProof/>
              </w:rPr>
              <w:t>4/20/2020</w:t>
            </w:r>
          </w:ins>
          <w:ins w:id="588" w:author="Aaron ." w:date="2020-04-18T22:14:00Z">
            <w:del w:id="589" w:author="Javier Soon" w:date="2020-04-20T20:27:00Z">
              <w:r w:rsidDel="002B38D7">
                <w:rPr>
                  <w:b w:val="0"/>
                  <w:bCs/>
                  <w:noProof/>
                </w:rPr>
                <w:delText>4/18/2020</w:delText>
              </w:r>
            </w:del>
          </w:ins>
          <w:ins w:id="590" w:author="Ricardo Pena" w:date="2020-04-16T02:34:00Z">
            <w:r>
              <w:rPr>
                <w:b w:val="0"/>
                <w:bCs/>
              </w:rPr>
              <w:fldChar w:fldCharType="end"/>
            </w:r>
          </w:ins>
          <w:del w:id="591" w:author="Ricardo Pena" w:date="2020-04-16T02:34:00Z">
            <w:r w:rsidDel="00C20995">
              <w:delText>&lt;date&gt;</w:delText>
            </w:r>
          </w:del>
        </w:p>
      </w:tc>
      <w:tc>
        <w:tcPr>
          <w:tcW w:w="900" w:type="dxa"/>
        </w:tcPr>
        <w:p w14:paraId="56DDE6ED" w14:textId="77777777" w:rsidR="002B38D7" w:rsidRDefault="002B38D7">
          <w:pPr>
            <w:pStyle w:val="Footer"/>
            <w:rPr>
              <w:b w:val="0"/>
              <w:bCs/>
            </w:rPr>
          </w:pPr>
          <w:r>
            <w:rPr>
              <w:b w:val="0"/>
              <w:bCs/>
            </w:rPr>
            <w:t>Page</w:t>
          </w:r>
        </w:p>
        <w:p w14:paraId="19F10258" w14:textId="77777777" w:rsidR="002B38D7" w:rsidRDefault="002B38D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67BA99F" w14:textId="77777777" w:rsidR="002B38D7" w:rsidRDefault="002B38D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35"/>
      <w:gridCol w:w="2876"/>
      <w:gridCol w:w="1990"/>
      <w:gridCol w:w="899"/>
    </w:tblGrid>
    <w:tr w:rsidR="002B38D7" w14:paraId="1676C283" w14:textId="77777777">
      <w:tc>
        <w:tcPr>
          <w:tcW w:w="3240" w:type="dxa"/>
        </w:tcPr>
        <w:p w14:paraId="4C3DCE4C" w14:textId="77777777" w:rsidR="002B38D7" w:rsidRDefault="002B38D7">
          <w:pPr>
            <w:pStyle w:val="Footer"/>
            <w:rPr>
              <w:b w:val="0"/>
              <w:bCs/>
            </w:rPr>
          </w:pPr>
          <w:r>
            <w:rPr>
              <w:b w:val="0"/>
              <w:bCs/>
            </w:rPr>
            <w:t>Test Plan</w:t>
          </w:r>
        </w:p>
      </w:tc>
      <w:tc>
        <w:tcPr>
          <w:tcW w:w="2880" w:type="dxa"/>
        </w:tcPr>
        <w:p w14:paraId="7A2017F1" w14:textId="77777777" w:rsidR="002B38D7" w:rsidRDefault="002B38D7">
          <w:pPr>
            <w:pStyle w:val="Footer"/>
            <w:rPr>
              <w:b w:val="0"/>
              <w:bCs/>
            </w:rPr>
          </w:pPr>
          <w:r>
            <w:t>Team 9</w:t>
          </w:r>
        </w:p>
      </w:tc>
      <w:tc>
        <w:tcPr>
          <w:tcW w:w="1980" w:type="dxa"/>
        </w:tcPr>
        <w:p w14:paraId="6BCCA210" w14:textId="77777777" w:rsidR="002B38D7" w:rsidRPr="00293405" w:rsidRDefault="002B38D7" w:rsidP="00C20995">
          <w:pPr>
            <w:pStyle w:val="Footer"/>
            <w:rPr>
              <w:ins w:id="686" w:author="Ricardo Pena" w:date="2020-04-16T02:34:00Z"/>
            </w:rPr>
          </w:pPr>
          <w:ins w:id="687" w:author="Ricardo Pena" w:date="2020-04-16T02:34:00Z">
            <w:r w:rsidRPr="00293405">
              <w:t>Date:</w:t>
            </w:r>
          </w:ins>
        </w:p>
        <w:p w14:paraId="3C436CB1" w14:textId="13F2865C" w:rsidR="002B38D7" w:rsidRDefault="002B38D7" w:rsidP="00C20995">
          <w:pPr>
            <w:pStyle w:val="Footer"/>
          </w:pPr>
          <w:ins w:id="688" w:author="Ricardo Pena" w:date="2020-04-16T02:34:00Z">
            <w:r>
              <w:rPr>
                <w:b w:val="0"/>
                <w:bCs/>
              </w:rPr>
              <w:fldChar w:fldCharType="begin"/>
            </w:r>
            <w:r>
              <w:rPr>
                <w:b w:val="0"/>
                <w:bCs/>
              </w:rPr>
              <w:instrText xml:space="preserve"> DATE \@ "M/d/yyyy" </w:instrText>
            </w:r>
            <w:r>
              <w:rPr>
                <w:b w:val="0"/>
                <w:bCs/>
              </w:rPr>
              <w:fldChar w:fldCharType="separate"/>
            </w:r>
          </w:ins>
          <w:ins w:id="689" w:author="Javier Soon" w:date="2020-04-20T20:27:00Z">
            <w:r>
              <w:rPr>
                <w:b w:val="0"/>
                <w:bCs/>
                <w:noProof/>
              </w:rPr>
              <w:t>4/20/2020</w:t>
            </w:r>
          </w:ins>
          <w:ins w:id="690" w:author="Aaron ." w:date="2020-04-18T22:14:00Z">
            <w:del w:id="691" w:author="Javier Soon" w:date="2020-04-20T20:27:00Z">
              <w:r w:rsidDel="002B38D7">
                <w:rPr>
                  <w:b w:val="0"/>
                  <w:bCs/>
                  <w:noProof/>
                </w:rPr>
                <w:delText>4/18/2020</w:delText>
              </w:r>
            </w:del>
          </w:ins>
          <w:ins w:id="692" w:author="Ricardo Pena" w:date="2020-04-16T02:34:00Z">
            <w:r>
              <w:rPr>
                <w:b w:val="0"/>
                <w:bCs/>
              </w:rPr>
              <w:fldChar w:fldCharType="end"/>
            </w:r>
          </w:ins>
          <w:del w:id="693" w:author="Ricardo Pena" w:date="2020-04-16T02:34:00Z">
            <w:r w:rsidDel="00C20995">
              <w:delText>&lt;date&gt;</w:delText>
            </w:r>
          </w:del>
        </w:p>
      </w:tc>
      <w:tc>
        <w:tcPr>
          <w:tcW w:w="900" w:type="dxa"/>
        </w:tcPr>
        <w:p w14:paraId="01AD8AC3" w14:textId="77777777" w:rsidR="002B38D7" w:rsidRDefault="002B38D7">
          <w:pPr>
            <w:pStyle w:val="Footer"/>
            <w:rPr>
              <w:b w:val="0"/>
              <w:bCs/>
            </w:rPr>
          </w:pPr>
          <w:r>
            <w:rPr>
              <w:b w:val="0"/>
              <w:bCs/>
            </w:rPr>
            <w:t>Page</w:t>
          </w:r>
        </w:p>
        <w:p w14:paraId="79B100C0" w14:textId="77777777" w:rsidR="002B38D7" w:rsidRDefault="002B38D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510D043" w14:textId="77777777" w:rsidR="002B38D7" w:rsidRDefault="002B38D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35"/>
      <w:gridCol w:w="2876"/>
      <w:gridCol w:w="1990"/>
      <w:gridCol w:w="899"/>
    </w:tblGrid>
    <w:tr w:rsidR="002B38D7" w14:paraId="469EF139" w14:textId="77777777">
      <w:tc>
        <w:tcPr>
          <w:tcW w:w="3240" w:type="dxa"/>
        </w:tcPr>
        <w:p w14:paraId="7E74210F" w14:textId="77777777" w:rsidR="002B38D7" w:rsidRDefault="002B38D7">
          <w:pPr>
            <w:pStyle w:val="Footer"/>
            <w:rPr>
              <w:b w:val="0"/>
              <w:bCs/>
            </w:rPr>
          </w:pPr>
          <w:r>
            <w:rPr>
              <w:b w:val="0"/>
              <w:bCs/>
            </w:rPr>
            <w:t>Test Plan</w:t>
          </w:r>
        </w:p>
      </w:tc>
      <w:tc>
        <w:tcPr>
          <w:tcW w:w="2880" w:type="dxa"/>
        </w:tcPr>
        <w:p w14:paraId="4825347C" w14:textId="2A63D896" w:rsidR="002B38D7" w:rsidRDefault="002B38D7">
          <w:pPr>
            <w:pStyle w:val="Footer"/>
            <w:rPr>
              <w:b w:val="0"/>
              <w:bCs/>
            </w:rPr>
          </w:pPr>
          <w:r>
            <w:t>Team 9</w:t>
          </w:r>
        </w:p>
      </w:tc>
      <w:tc>
        <w:tcPr>
          <w:tcW w:w="1980" w:type="dxa"/>
        </w:tcPr>
        <w:p w14:paraId="363C08C4" w14:textId="77777777" w:rsidR="002B38D7" w:rsidRPr="00293405" w:rsidRDefault="002B38D7" w:rsidP="00C20995">
          <w:pPr>
            <w:pStyle w:val="Footer"/>
            <w:rPr>
              <w:ins w:id="822" w:author="Ricardo Pena" w:date="2020-04-16T02:34:00Z"/>
            </w:rPr>
          </w:pPr>
          <w:ins w:id="823" w:author="Ricardo Pena" w:date="2020-04-16T02:34:00Z">
            <w:r w:rsidRPr="00293405">
              <w:t>Date:</w:t>
            </w:r>
          </w:ins>
        </w:p>
        <w:p w14:paraId="565B5296" w14:textId="57097DD4" w:rsidR="002B38D7" w:rsidRDefault="002B38D7" w:rsidP="00C20995">
          <w:pPr>
            <w:pStyle w:val="Footer"/>
          </w:pPr>
          <w:ins w:id="824" w:author="Ricardo Pena" w:date="2020-04-16T02:34:00Z">
            <w:r>
              <w:rPr>
                <w:b w:val="0"/>
                <w:bCs/>
              </w:rPr>
              <w:fldChar w:fldCharType="begin"/>
            </w:r>
            <w:r>
              <w:rPr>
                <w:b w:val="0"/>
                <w:bCs/>
              </w:rPr>
              <w:instrText xml:space="preserve"> DATE \@ "M/d/yyyy" </w:instrText>
            </w:r>
            <w:r>
              <w:rPr>
                <w:b w:val="0"/>
                <w:bCs/>
              </w:rPr>
              <w:fldChar w:fldCharType="separate"/>
            </w:r>
          </w:ins>
          <w:ins w:id="825" w:author="Javier Soon" w:date="2020-04-20T20:27:00Z">
            <w:r>
              <w:rPr>
                <w:b w:val="0"/>
                <w:bCs/>
                <w:noProof/>
              </w:rPr>
              <w:t>4/20/2020</w:t>
            </w:r>
          </w:ins>
          <w:ins w:id="826" w:author="Aaron ." w:date="2020-04-18T22:14:00Z">
            <w:del w:id="827" w:author="Javier Soon" w:date="2020-04-20T20:27:00Z">
              <w:r w:rsidDel="002B38D7">
                <w:rPr>
                  <w:b w:val="0"/>
                  <w:bCs/>
                  <w:noProof/>
                </w:rPr>
                <w:delText>4/18/2020</w:delText>
              </w:r>
            </w:del>
          </w:ins>
          <w:ins w:id="828" w:author="Ricardo Pena" w:date="2020-04-16T02:34:00Z">
            <w:r>
              <w:rPr>
                <w:b w:val="0"/>
                <w:bCs/>
              </w:rPr>
              <w:fldChar w:fldCharType="end"/>
            </w:r>
          </w:ins>
          <w:del w:id="829" w:author="Ricardo Pena" w:date="2020-04-16T02:34:00Z">
            <w:r w:rsidDel="00C20995">
              <w:delText>&lt;date&gt;</w:delText>
            </w:r>
          </w:del>
        </w:p>
      </w:tc>
      <w:tc>
        <w:tcPr>
          <w:tcW w:w="900" w:type="dxa"/>
        </w:tcPr>
        <w:p w14:paraId="087C20A8" w14:textId="77777777" w:rsidR="002B38D7" w:rsidRDefault="002B38D7">
          <w:pPr>
            <w:pStyle w:val="Footer"/>
            <w:rPr>
              <w:b w:val="0"/>
              <w:bCs/>
            </w:rPr>
          </w:pPr>
          <w:r>
            <w:rPr>
              <w:b w:val="0"/>
              <w:bCs/>
            </w:rPr>
            <w:t>Page</w:t>
          </w:r>
        </w:p>
        <w:p w14:paraId="1CFD908B" w14:textId="77777777" w:rsidR="002B38D7" w:rsidRDefault="002B38D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A98F18B" w14:textId="77777777" w:rsidR="002B38D7" w:rsidRDefault="002B38D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35"/>
      <w:gridCol w:w="2876"/>
      <w:gridCol w:w="1990"/>
      <w:gridCol w:w="899"/>
    </w:tblGrid>
    <w:tr w:rsidR="002B38D7" w14:paraId="3E8EEB81" w14:textId="77777777">
      <w:tc>
        <w:tcPr>
          <w:tcW w:w="3240" w:type="dxa"/>
        </w:tcPr>
        <w:p w14:paraId="40D71D57" w14:textId="77777777" w:rsidR="002B38D7" w:rsidRDefault="002B38D7">
          <w:pPr>
            <w:pStyle w:val="Footer"/>
            <w:rPr>
              <w:b w:val="0"/>
              <w:bCs/>
            </w:rPr>
          </w:pPr>
          <w:r>
            <w:rPr>
              <w:b w:val="0"/>
              <w:bCs/>
            </w:rPr>
            <w:t>Test Plan</w:t>
          </w:r>
        </w:p>
      </w:tc>
      <w:tc>
        <w:tcPr>
          <w:tcW w:w="2880" w:type="dxa"/>
        </w:tcPr>
        <w:p w14:paraId="178D7AFC" w14:textId="1E7ABAA1" w:rsidR="002B38D7" w:rsidRDefault="002B38D7">
          <w:pPr>
            <w:pStyle w:val="Footer"/>
            <w:rPr>
              <w:b w:val="0"/>
              <w:bCs/>
            </w:rPr>
          </w:pPr>
          <w:r>
            <w:rPr>
              <w:bCs/>
            </w:rPr>
            <w:t>Team 9</w:t>
          </w:r>
        </w:p>
      </w:tc>
      <w:tc>
        <w:tcPr>
          <w:tcW w:w="1980" w:type="dxa"/>
        </w:tcPr>
        <w:p w14:paraId="74ABF849" w14:textId="77777777" w:rsidR="002B38D7" w:rsidRPr="00293405" w:rsidRDefault="002B38D7" w:rsidP="00C20995">
          <w:pPr>
            <w:pStyle w:val="Footer"/>
            <w:rPr>
              <w:ins w:id="881" w:author="Ricardo Pena" w:date="2020-04-16T02:34:00Z"/>
            </w:rPr>
          </w:pPr>
          <w:ins w:id="882" w:author="Ricardo Pena" w:date="2020-04-16T02:34:00Z">
            <w:r w:rsidRPr="00293405">
              <w:t>Date:</w:t>
            </w:r>
          </w:ins>
        </w:p>
        <w:p w14:paraId="29B3CA00" w14:textId="2525B1D6" w:rsidR="002B38D7" w:rsidRDefault="002B38D7" w:rsidP="00C20995">
          <w:pPr>
            <w:pStyle w:val="Footer"/>
          </w:pPr>
          <w:ins w:id="883" w:author="Ricardo Pena" w:date="2020-04-16T02:34:00Z">
            <w:r>
              <w:rPr>
                <w:b w:val="0"/>
                <w:bCs/>
              </w:rPr>
              <w:fldChar w:fldCharType="begin"/>
            </w:r>
            <w:r>
              <w:rPr>
                <w:b w:val="0"/>
                <w:bCs/>
              </w:rPr>
              <w:instrText xml:space="preserve"> DATE \@ "M/d/yyyy" </w:instrText>
            </w:r>
            <w:r>
              <w:rPr>
                <w:b w:val="0"/>
                <w:bCs/>
              </w:rPr>
              <w:fldChar w:fldCharType="separate"/>
            </w:r>
          </w:ins>
          <w:ins w:id="884" w:author="Javier Soon" w:date="2020-04-20T20:27:00Z">
            <w:r>
              <w:rPr>
                <w:b w:val="0"/>
                <w:bCs/>
                <w:noProof/>
              </w:rPr>
              <w:t>4/20/2020</w:t>
            </w:r>
          </w:ins>
          <w:ins w:id="885" w:author="Aaron ." w:date="2020-04-18T22:14:00Z">
            <w:del w:id="886" w:author="Javier Soon" w:date="2020-04-20T20:27:00Z">
              <w:r w:rsidDel="002B38D7">
                <w:rPr>
                  <w:b w:val="0"/>
                  <w:bCs/>
                  <w:noProof/>
                </w:rPr>
                <w:delText>4/18/2020</w:delText>
              </w:r>
            </w:del>
          </w:ins>
          <w:ins w:id="887" w:author="Ricardo Pena" w:date="2020-04-16T02:34:00Z">
            <w:r>
              <w:rPr>
                <w:b w:val="0"/>
                <w:bCs/>
              </w:rPr>
              <w:fldChar w:fldCharType="end"/>
            </w:r>
          </w:ins>
          <w:del w:id="888" w:author="Ricardo Pena" w:date="2020-04-16T02:34:00Z">
            <w:r w:rsidDel="00C20995">
              <w:delText>&lt;date&gt;</w:delText>
            </w:r>
          </w:del>
        </w:p>
      </w:tc>
      <w:tc>
        <w:tcPr>
          <w:tcW w:w="900" w:type="dxa"/>
        </w:tcPr>
        <w:p w14:paraId="71591B2B" w14:textId="77777777" w:rsidR="002B38D7" w:rsidRDefault="002B38D7">
          <w:pPr>
            <w:pStyle w:val="Footer"/>
            <w:rPr>
              <w:b w:val="0"/>
              <w:bCs/>
            </w:rPr>
          </w:pPr>
          <w:r>
            <w:rPr>
              <w:b w:val="0"/>
              <w:bCs/>
            </w:rPr>
            <w:t>Page</w:t>
          </w:r>
        </w:p>
        <w:p w14:paraId="0274312B" w14:textId="77777777" w:rsidR="002B38D7" w:rsidRDefault="002B38D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0BED8624" w14:textId="77777777" w:rsidR="002B38D7" w:rsidRDefault="002B38D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35"/>
      <w:gridCol w:w="2876"/>
      <w:gridCol w:w="1990"/>
      <w:gridCol w:w="899"/>
    </w:tblGrid>
    <w:tr w:rsidR="002B38D7" w14:paraId="34A225CB" w14:textId="77777777">
      <w:tc>
        <w:tcPr>
          <w:tcW w:w="3240" w:type="dxa"/>
        </w:tcPr>
        <w:p w14:paraId="74CBA636" w14:textId="77777777" w:rsidR="002B38D7" w:rsidRDefault="002B38D7">
          <w:pPr>
            <w:pStyle w:val="Footer"/>
            <w:rPr>
              <w:b w:val="0"/>
              <w:bCs/>
            </w:rPr>
          </w:pPr>
          <w:r>
            <w:rPr>
              <w:b w:val="0"/>
              <w:bCs/>
            </w:rPr>
            <w:t>Test Plan</w:t>
          </w:r>
        </w:p>
      </w:tc>
      <w:tc>
        <w:tcPr>
          <w:tcW w:w="2880" w:type="dxa"/>
        </w:tcPr>
        <w:p w14:paraId="43B452B6" w14:textId="1600466D" w:rsidR="002B38D7" w:rsidRDefault="002B38D7">
          <w:pPr>
            <w:pStyle w:val="Footer"/>
            <w:rPr>
              <w:b w:val="0"/>
              <w:bCs/>
            </w:rPr>
          </w:pPr>
          <w:r>
            <w:t>Team 9</w:t>
          </w:r>
        </w:p>
      </w:tc>
      <w:tc>
        <w:tcPr>
          <w:tcW w:w="1980" w:type="dxa"/>
        </w:tcPr>
        <w:p w14:paraId="476F2BBB" w14:textId="77777777" w:rsidR="002B38D7" w:rsidRPr="00293405" w:rsidRDefault="002B38D7" w:rsidP="00C20995">
          <w:pPr>
            <w:pStyle w:val="Footer"/>
            <w:rPr>
              <w:ins w:id="1058" w:author="Ricardo Pena" w:date="2020-04-16T02:34:00Z"/>
            </w:rPr>
          </w:pPr>
          <w:ins w:id="1059" w:author="Ricardo Pena" w:date="2020-04-16T02:34:00Z">
            <w:r w:rsidRPr="00293405">
              <w:t>Date:</w:t>
            </w:r>
          </w:ins>
        </w:p>
        <w:p w14:paraId="77D5FBF0" w14:textId="65F7F139" w:rsidR="002B38D7" w:rsidRDefault="002B38D7" w:rsidP="00C20995">
          <w:pPr>
            <w:pStyle w:val="Footer"/>
          </w:pPr>
          <w:ins w:id="1060" w:author="Ricardo Pena" w:date="2020-04-16T02:34:00Z">
            <w:r>
              <w:rPr>
                <w:b w:val="0"/>
                <w:bCs/>
              </w:rPr>
              <w:fldChar w:fldCharType="begin"/>
            </w:r>
            <w:r>
              <w:rPr>
                <w:b w:val="0"/>
                <w:bCs/>
              </w:rPr>
              <w:instrText xml:space="preserve"> DATE \@ "M/d/yyyy" </w:instrText>
            </w:r>
            <w:r>
              <w:rPr>
                <w:b w:val="0"/>
                <w:bCs/>
              </w:rPr>
              <w:fldChar w:fldCharType="separate"/>
            </w:r>
          </w:ins>
          <w:ins w:id="1061" w:author="Javier Soon" w:date="2020-04-20T20:27:00Z">
            <w:r>
              <w:rPr>
                <w:b w:val="0"/>
                <w:bCs/>
                <w:noProof/>
              </w:rPr>
              <w:t>4/20/2020</w:t>
            </w:r>
          </w:ins>
          <w:ins w:id="1062" w:author="Aaron ." w:date="2020-04-18T22:14:00Z">
            <w:del w:id="1063" w:author="Javier Soon" w:date="2020-04-20T20:27:00Z">
              <w:r w:rsidDel="002B38D7">
                <w:rPr>
                  <w:b w:val="0"/>
                  <w:bCs/>
                  <w:noProof/>
                </w:rPr>
                <w:delText>4/18/2020</w:delText>
              </w:r>
            </w:del>
          </w:ins>
          <w:ins w:id="1064" w:author="Ricardo Pena" w:date="2020-04-16T02:34:00Z">
            <w:r>
              <w:rPr>
                <w:b w:val="0"/>
                <w:bCs/>
              </w:rPr>
              <w:fldChar w:fldCharType="end"/>
            </w:r>
          </w:ins>
          <w:del w:id="1065" w:author="Ricardo Pena" w:date="2020-04-16T02:34:00Z">
            <w:r w:rsidDel="00C20995">
              <w:delText>&lt;date&gt;</w:delText>
            </w:r>
          </w:del>
        </w:p>
      </w:tc>
      <w:tc>
        <w:tcPr>
          <w:tcW w:w="900" w:type="dxa"/>
        </w:tcPr>
        <w:p w14:paraId="672F0EA3" w14:textId="77777777" w:rsidR="002B38D7" w:rsidRDefault="002B38D7">
          <w:pPr>
            <w:pStyle w:val="Footer"/>
            <w:rPr>
              <w:b w:val="0"/>
              <w:bCs/>
            </w:rPr>
          </w:pPr>
          <w:r>
            <w:rPr>
              <w:b w:val="0"/>
              <w:bCs/>
            </w:rPr>
            <w:t>Page</w:t>
          </w:r>
        </w:p>
        <w:p w14:paraId="13516526" w14:textId="77777777" w:rsidR="002B38D7" w:rsidRDefault="002B38D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B909F0F" w14:textId="77777777" w:rsidR="002B38D7" w:rsidRDefault="002B38D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35"/>
      <w:gridCol w:w="2876"/>
      <w:gridCol w:w="1990"/>
      <w:gridCol w:w="899"/>
    </w:tblGrid>
    <w:tr w:rsidR="002B38D7" w14:paraId="272410A6" w14:textId="77777777">
      <w:tc>
        <w:tcPr>
          <w:tcW w:w="3240" w:type="dxa"/>
        </w:tcPr>
        <w:p w14:paraId="03275524" w14:textId="77777777" w:rsidR="002B38D7" w:rsidRDefault="002B38D7">
          <w:pPr>
            <w:pStyle w:val="Footer"/>
            <w:rPr>
              <w:b w:val="0"/>
              <w:bCs/>
            </w:rPr>
          </w:pPr>
          <w:r>
            <w:rPr>
              <w:b w:val="0"/>
              <w:bCs/>
            </w:rPr>
            <w:t>Test Plan</w:t>
          </w:r>
        </w:p>
      </w:tc>
      <w:tc>
        <w:tcPr>
          <w:tcW w:w="2880" w:type="dxa"/>
        </w:tcPr>
        <w:p w14:paraId="16F9E5C7" w14:textId="11FF4B33" w:rsidR="002B38D7" w:rsidRDefault="002B38D7">
          <w:pPr>
            <w:pStyle w:val="Footer"/>
            <w:rPr>
              <w:b w:val="0"/>
              <w:bCs/>
            </w:rPr>
          </w:pPr>
          <w:r>
            <w:t>Team 9</w:t>
          </w:r>
        </w:p>
      </w:tc>
      <w:tc>
        <w:tcPr>
          <w:tcW w:w="1980" w:type="dxa"/>
        </w:tcPr>
        <w:p w14:paraId="6C5EDB9D" w14:textId="77777777" w:rsidR="002B38D7" w:rsidRPr="00293405" w:rsidRDefault="002B38D7" w:rsidP="00C20995">
          <w:pPr>
            <w:pStyle w:val="Footer"/>
            <w:rPr>
              <w:ins w:id="1150" w:author="Ricardo Pena" w:date="2020-04-16T02:34:00Z"/>
            </w:rPr>
          </w:pPr>
          <w:ins w:id="1151" w:author="Ricardo Pena" w:date="2020-04-16T02:34:00Z">
            <w:r w:rsidRPr="00293405">
              <w:t>Date:</w:t>
            </w:r>
          </w:ins>
        </w:p>
        <w:p w14:paraId="0BF0B068" w14:textId="284AB257" w:rsidR="002B38D7" w:rsidRDefault="002B38D7" w:rsidP="00C20995">
          <w:pPr>
            <w:pStyle w:val="Footer"/>
          </w:pPr>
          <w:ins w:id="1152" w:author="Ricardo Pena" w:date="2020-04-16T02:34:00Z">
            <w:r>
              <w:rPr>
                <w:b w:val="0"/>
                <w:bCs/>
              </w:rPr>
              <w:fldChar w:fldCharType="begin"/>
            </w:r>
            <w:r>
              <w:rPr>
                <w:b w:val="0"/>
                <w:bCs/>
              </w:rPr>
              <w:instrText xml:space="preserve"> DATE \@ "M/d/yyyy" </w:instrText>
            </w:r>
            <w:r>
              <w:rPr>
                <w:b w:val="0"/>
                <w:bCs/>
              </w:rPr>
              <w:fldChar w:fldCharType="separate"/>
            </w:r>
          </w:ins>
          <w:ins w:id="1153" w:author="Javier Soon" w:date="2020-04-20T20:27:00Z">
            <w:r>
              <w:rPr>
                <w:b w:val="0"/>
                <w:bCs/>
                <w:noProof/>
              </w:rPr>
              <w:t>4/20/2020</w:t>
            </w:r>
          </w:ins>
          <w:ins w:id="1154" w:author="Aaron ." w:date="2020-04-18T22:14:00Z">
            <w:del w:id="1155" w:author="Javier Soon" w:date="2020-04-20T20:27:00Z">
              <w:r w:rsidDel="002B38D7">
                <w:rPr>
                  <w:b w:val="0"/>
                  <w:bCs/>
                  <w:noProof/>
                </w:rPr>
                <w:delText>4/18/2020</w:delText>
              </w:r>
            </w:del>
          </w:ins>
          <w:ins w:id="1156" w:author="Ricardo Pena" w:date="2020-04-16T02:34:00Z">
            <w:r>
              <w:rPr>
                <w:b w:val="0"/>
                <w:bCs/>
              </w:rPr>
              <w:fldChar w:fldCharType="end"/>
            </w:r>
          </w:ins>
          <w:del w:id="1157" w:author="Ricardo Pena" w:date="2020-04-16T02:34:00Z">
            <w:r w:rsidDel="00C20995">
              <w:delText>&lt;date&gt;</w:delText>
            </w:r>
          </w:del>
        </w:p>
      </w:tc>
      <w:tc>
        <w:tcPr>
          <w:tcW w:w="900" w:type="dxa"/>
        </w:tcPr>
        <w:p w14:paraId="2BAC373C" w14:textId="77777777" w:rsidR="002B38D7" w:rsidRDefault="002B38D7">
          <w:pPr>
            <w:pStyle w:val="Footer"/>
            <w:rPr>
              <w:b w:val="0"/>
              <w:bCs/>
            </w:rPr>
          </w:pPr>
          <w:r>
            <w:rPr>
              <w:b w:val="0"/>
              <w:bCs/>
            </w:rPr>
            <w:t>Page</w:t>
          </w:r>
        </w:p>
        <w:p w14:paraId="08CFCE25" w14:textId="77777777" w:rsidR="002B38D7" w:rsidRDefault="002B38D7">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D9F746A" w14:textId="77777777" w:rsidR="002B38D7" w:rsidRDefault="002B3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805EA" w14:textId="77777777" w:rsidR="005054CD" w:rsidRDefault="005054CD">
      <w:r>
        <w:separator/>
      </w:r>
    </w:p>
  </w:footnote>
  <w:footnote w:type="continuationSeparator" w:id="0">
    <w:p w14:paraId="583C3F2F" w14:textId="77777777" w:rsidR="005054CD" w:rsidRDefault="005054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1DCC0" w14:textId="77777777" w:rsidR="002B38D7" w:rsidRDefault="002B38D7">
    <w:pPr>
      <w:rPr>
        <w:sz w:val="24"/>
      </w:rPr>
    </w:pPr>
  </w:p>
  <w:p w14:paraId="412E6E4B" w14:textId="77777777" w:rsidR="002B38D7" w:rsidRDefault="002B38D7">
    <w:pPr>
      <w:pBdr>
        <w:top w:val="single" w:sz="6" w:space="1" w:color="auto"/>
      </w:pBdr>
      <w:rPr>
        <w:sz w:val="24"/>
      </w:rPr>
    </w:pPr>
  </w:p>
  <w:p w14:paraId="2D4A0F99" w14:textId="4D96A1C0" w:rsidR="002B38D7" w:rsidRDefault="002B38D7">
    <w:pPr>
      <w:pStyle w:val="Title"/>
    </w:pPr>
    <w:r>
      <w:t>Group 3 – Team 9</w:t>
    </w:r>
  </w:p>
  <w:p w14:paraId="0D45225F" w14:textId="77777777" w:rsidR="002B38D7" w:rsidRDefault="002B38D7">
    <w:pPr>
      <w:pBdr>
        <w:bottom w:val="single" w:sz="6" w:space="1" w:color="auto"/>
      </w:pBdr>
      <w:jc w:val="right"/>
      <w:rPr>
        <w:sz w:val="24"/>
      </w:rPr>
    </w:pPr>
  </w:p>
  <w:p w14:paraId="30445C6C" w14:textId="77777777" w:rsidR="002B38D7" w:rsidRDefault="002B38D7">
    <w:pPr>
      <w:pStyle w:val="Title"/>
    </w:pPr>
  </w:p>
  <w:p w14:paraId="499A60C4" w14:textId="77777777" w:rsidR="002B38D7" w:rsidRDefault="002B38D7">
    <w:pPr>
      <w:pStyle w:val="Title"/>
    </w:pPr>
  </w:p>
  <w:p w14:paraId="427F2E9F" w14:textId="77777777" w:rsidR="002B38D7" w:rsidRDefault="002B38D7">
    <w:pPr>
      <w:pStyle w:val="Title"/>
    </w:pPr>
  </w:p>
  <w:p w14:paraId="242C676D" w14:textId="77777777" w:rsidR="002B38D7" w:rsidRDefault="002B38D7">
    <w:pPr>
      <w:pStyle w:val="Title"/>
    </w:pPr>
  </w:p>
  <w:p w14:paraId="56887605" w14:textId="77777777" w:rsidR="002B38D7" w:rsidRDefault="002B38D7">
    <w:pPr>
      <w:pStyle w:val="Title"/>
    </w:pPr>
  </w:p>
  <w:p w14:paraId="4C248B36" w14:textId="77777777" w:rsidR="002B38D7" w:rsidRDefault="002B38D7">
    <w:pPr>
      <w:pStyle w:val="Title"/>
    </w:pPr>
  </w:p>
  <w:p w14:paraId="30FD77F3" w14:textId="77777777" w:rsidR="002B38D7" w:rsidRDefault="002B38D7">
    <w:pPr>
      <w:pStyle w:val="Title"/>
    </w:pPr>
  </w:p>
  <w:p w14:paraId="06EF7D3F" w14:textId="77777777" w:rsidR="002B38D7" w:rsidRDefault="002B38D7">
    <w:pPr>
      <w:pStyle w:val="Title"/>
    </w:pPr>
  </w:p>
  <w:p w14:paraId="2CA496CE" w14:textId="77777777" w:rsidR="002B38D7" w:rsidRDefault="002B38D7">
    <w:pPr>
      <w:pStyle w:val="Title"/>
    </w:pPr>
  </w:p>
  <w:p w14:paraId="413A2A2A" w14:textId="77777777" w:rsidR="002B38D7" w:rsidRDefault="002B38D7">
    <w:pPr>
      <w:pStyle w:val="Title"/>
    </w:pPr>
  </w:p>
  <w:p w14:paraId="6F70521D" w14:textId="77777777" w:rsidR="002B38D7" w:rsidRDefault="002B38D7"/>
  <w:p w14:paraId="430B1FF7" w14:textId="77777777" w:rsidR="002B38D7" w:rsidRDefault="002B38D7"/>
  <w:p w14:paraId="1CD62345" w14:textId="77777777" w:rsidR="002B38D7" w:rsidRDefault="002B38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389E" w14:textId="77777777" w:rsidR="002B38D7" w:rsidRDefault="002B38D7">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6983" w14:textId="77777777" w:rsidR="002B38D7" w:rsidRDefault="002B38D7">
    <w:pPr>
      <w:pStyle w:val="Header"/>
    </w:pPr>
    <w:r>
      <w:t>Test Plan</w:t>
    </w:r>
    <w:r>
      <w:tab/>
    </w:r>
    <w:r>
      <w:tab/>
    </w:r>
  </w:p>
  <w:p w14:paraId="631F969D" w14:textId="77777777" w:rsidR="002B38D7" w:rsidRDefault="002B38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7B27" w14:textId="77777777" w:rsidR="002B38D7" w:rsidRDefault="002B38D7">
    <w:pPr>
      <w:pStyle w:val="Header"/>
    </w:pPr>
    <w:r>
      <w:t>Test Plan</w:t>
    </w:r>
    <w:r>
      <w:tab/>
    </w:r>
    <w:r>
      <w:tab/>
    </w:r>
  </w:p>
  <w:p w14:paraId="1B3D70F8" w14:textId="77777777" w:rsidR="002B38D7" w:rsidRDefault="002B38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5F48E" w14:textId="77777777" w:rsidR="002B38D7" w:rsidRDefault="002B38D7">
    <w:pPr>
      <w:pStyle w:val="Header"/>
    </w:pPr>
    <w:r>
      <w:t>Test Plan</w:t>
    </w:r>
    <w:r>
      <w:tab/>
    </w:r>
    <w:r>
      <w:tab/>
    </w:r>
  </w:p>
  <w:p w14:paraId="0123BEB0" w14:textId="77777777" w:rsidR="002B38D7" w:rsidRDefault="002B38D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2AFE4" w14:textId="77777777" w:rsidR="002B38D7" w:rsidRDefault="002B38D7">
    <w:pPr>
      <w:pStyle w:val="Header"/>
    </w:pPr>
    <w:r>
      <w:t>Test Plan</w:t>
    </w:r>
    <w:r>
      <w:tab/>
    </w:r>
    <w:r>
      <w:tab/>
    </w:r>
  </w:p>
  <w:p w14:paraId="6BA2C4FF" w14:textId="77777777" w:rsidR="002B38D7" w:rsidRDefault="002B38D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08A2E" w14:textId="77777777" w:rsidR="002B38D7" w:rsidRDefault="002B38D7">
    <w:pPr>
      <w:pStyle w:val="Header"/>
    </w:pPr>
    <w:r>
      <w:t>Test Plan</w:t>
    </w:r>
    <w:r>
      <w:tab/>
    </w:r>
    <w:r>
      <w:tab/>
    </w:r>
  </w:p>
  <w:p w14:paraId="5E31D66F" w14:textId="77777777" w:rsidR="002B38D7" w:rsidRDefault="002B38D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6B02" w14:textId="77777777" w:rsidR="002B38D7" w:rsidRDefault="002B38D7">
    <w:pPr>
      <w:pStyle w:val="Header"/>
    </w:pPr>
    <w:r>
      <w:t>Test Plan</w:t>
    </w:r>
    <w:r>
      <w:tab/>
    </w:r>
    <w:r>
      <w:tab/>
    </w:r>
  </w:p>
  <w:p w14:paraId="77EFFAFF" w14:textId="77777777" w:rsidR="002B38D7" w:rsidRDefault="002B38D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51B9" w14:textId="77777777" w:rsidR="002B38D7" w:rsidRDefault="002B38D7">
    <w:pPr>
      <w:pStyle w:val="Header"/>
    </w:pPr>
    <w:r>
      <w:t>Test Plan</w:t>
    </w:r>
    <w:r>
      <w:tab/>
    </w:r>
    <w:r>
      <w:tab/>
    </w:r>
  </w:p>
  <w:p w14:paraId="15621567" w14:textId="77777777" w:rsidR="002B38D7" w:rsidRDefault="002B38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0832072"/>
    <w:multiLevelType w:val="hybridMultilevel"/>
    <w:tmpl w:val="DDE8CB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260ECC"/>
    <w:multiLevelType w:val="hybridMultilevel"/>
    <w:tmpl w:val="B4DA7D3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891634B"/>
    <w:multiLevelType w:val="hybridMultilevel"/>
    <w:tmpl w:val="09A45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10"/>
  </w:num>
  <w:num w:numId="14">
    <w:abstractNumId w:val="2"/>
  </w:num>
  <w:num w:numId="15">
    <w:abstractNumId w:val="7"/>
  </w:num>
  <w:num w:numId="16">
    <w:abstractNumId w:val="9"/>
  </w:num>
  <w:num w:numId="17">
    <w:abstractNumId w:val="8"/>
  </w:num>
  <w:num w:numId="18">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ardo Pena">
    <w15:presenceInfo w15:providerId="Windows Live" w15:userId="a0bb85c79a8fc963"/>
  </w15:person>
  <w15:person w15:author="Aaron .">
    <w15:presenceInfo w15:providerId="Windows Live" w15:userId="79102a4d7133e3ce"/>
  </w15:person>
  <w15:person w15:author="Javier Soon">
    <w15:presenceInfo w15:providerId="Windows Live" w15:userId="960a8a61b321bc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13402"/>
    <w:rsid w:val="0004449F"/>
    <w:rsid w:val="00056674"/>
    <w:rsid w:val="000927B9"/>
    <w:rsid w:val="000A4DF9"/>
    <w:rsid w:val="00130AFE"/>
    <w:rsid w:val="001338CC"/>
    <w:rsid w:val="001415A8"/>
    <w:rsid w:val="00150787"/>
    <w:rsid w:val="0015587C"/>
    <w:rsid w:val="00171F15"/>
    <w:rsid w:val="00173F7D"/>
    <w:rsid w:val="001F08F4"/>
    <w:rsid w:val="00210C12"/>
    <w:rsid w:val="00227075"/>
    <w:rsid w:val="00234CA5"/>
    <w:rsid w:val="00277C43"/>
    <w:rsid w:val="002A15B5"/>
    <w:rsid w:val="002A78E4"/>
    <w:rsid w:val="002B38D7"/>
    <w:rsid w:val="002B65E3"/>
    <w:rsid w:val="002D32FF"/>
    <w:rsid w:val="002E6F31"/>
    <w:rsid w:val="002F5F29"/>
    <w:rsid w:val="0030799E"/>
    <w:rsid w:val="00331F2C"/>
    <w:rsid w:val="00342CD6"/>
    <w:rsid w:val="00344C80"/>
    <w:rsid w:val="00357D63"/>
    <w:rsid w:val="00391E25"/>
    <w:rsid w:val="003D58CD"/>
    <w:rsid w:val="003E16C9"/>
    <w:rsid w:val="003F5AA1"/>
    <w:rsid w:val="00421548"/>
    <w:rsid w:val="00437E89"/>
    <w:rsid w:val="004706B7"/>
    <w:rsid w:val="005018AA"/>
    <w:rsid w:val="005054CD"/>
    <w:rsid w:val="00526DF6"/>
    <w:rsid w:val="005730AC"/>
    <w:rsid w:val="005731F3"/>
    <w:rsid w:val="005913F3"/>
    <w:rsid w:val="005E371E"/>
    <w:rsid w:val="005F638C"/>
    <w:rsid w:val="00642603"/>
    <w:rsid w:val="0067481E"/>
    <w:rsid w:val="006832DF"/>
    <w:rsid w:val="006A7AE6"/>
    <w:rsid w:val="006C1533"/>
    <w:rsid w:val="006E7168"/>
    <w:rsid w:val="0072625F"/>
    <w:rsid w:val="00731870"/>
    <w:rsid w:val="00781F38"/>
    <w:rsid w:val="00790ACB"/>
    <w:rsid w:val="007A4335"/>
    <w:rsid w:val="007E052E"/>
    <w:rsid w:val="007E057B"/>
    <w:rsid w:val="007E0AF8"/>
    <w:rsid w:val="00827D8A"/>
    <w:rsid w:val="00841F63"/>
    <w:rsid w:val="00842DC1"/>
    <w:rsid w:val="008E0091"/>
    <w:rsid w:val="008E6F63"/>
    <w:rsid w:val="00905938"/>
    <w:rsid w:val="009069AE"/>
    <w:rsid w:val="009162F5"/>
    <w:rsid w:val="0091709B"/>
    <w:rsid w:val="00941D93"/>
    <w:rsid w:val="009732B9"/>
    <w:rsid w:val="009B1896"/>
    <w:rsid w:val="009D5A8F"/>
    <w:rsid w:val="009D616A"/>
    <w:rsid w:val="00A12551"/>
    <w:rsid w:val="00AC0E66"/>
    <w:rsid w:val="00AE4920"/>
    <w:rsid w:val="00AF292C"/>
    <w:rsid w:val="00B12223"/>
    <w:rsid w:val="00B22D3B"/>
    <w:rsid w:val="00B34944"/>
    <w:rsid w:val="00BA1255"/>
    <w:rsid w:val="00BA5C14"/>
    <w:rsid w:val="00BF79EC"/>
    <w:rsid w:val="00C175F6"/>
    <w:rsid w:val="00C20995"/>
    <w:rsid w:val="00C660ED"/>
    <w:rsid w:val="00CA1F23"/>
    <w:rsid w:val="00CC47CB"/>
    <w:rsid w:val="00CC576C"/>
    <w:rsid w:val="00D0305C"/>
    <w:rsid w:val="00D40407"/>
    <w:rsid w:val="00D558C2"/>
    <w:rsid w:val="00D63BB4"/>
    <w:rsid w:val="00D93A42"/>
    <w:rsid w:val="00DB7E90"/>
    <w:rsid w:val="00DE111F"/>
    <w:rsid w:val="00E33874"/>
    <w:rsid w:val="00E47986"/>
    <w:rsid w:val="00E62AFC"/>
    <w:rsid w:val="00E72081"/>
    <w:rsid w:val="00E83782"/>
    <w:rsid w:val="00E90D66"/>
    <w:rsid w:val="00E97A39"/>
    <w:rsid w:val="00EA416B"/>
    <w:rsid w:val="00EC1B41"/>
    <w:rsid w:val="00F55798"/>
    <w:rsid w:val="00F70630"/>
    <w:rsid w:val="00FB77D0"/>
    <w:rsid w:val="00FC356A"/>
    <w:rsid w:val="00FD23B8"/>
    <w:rsid w:val="00FF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1BA72F08"/>
  <w15:chartTrackingRefBased/>
  <w15:docId w15:val="{8B8BFF9F-34E0-41FB-B4F5-ECEF6365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7.png"/><Relationship Id="rId21" Type="http://schemas.openxmlformats.org/officeDocument/2006/relationships/footer" Target="footer6.xml"/><Relationship Id="rId34" Type="http://schemas.openxmlformats.org/officeDocument/2006/relationships/customXml" Target="ink/ink3.xml"/><Relationship Id="rId42" Type="http://schemas.openxmlformats.org/officeDocument/2006/relationships/image" Target="media/image9.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image" Target="media/image8.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customXml" Target="ink/ink1.xml"/><Relationship Id="rId36" Type="http://schemas.openxmlformats.org/officeDocument/2006/relationships/customXml" Target="ink/ink4.xml"/><Relationship Id="rId10" Type="http://schemas.microsoft.com/office/2011/relationships/commentsExtended" Target="commentsExtended.xml"/><Relationship Id="rId19" Type="http://schemas.openxmlformats.org/officeDocument/2006/relationships/footer" Target="footer5.xml"/><Relationship Id="rId31" Type="http://schemas.openxmlformats.org/officeDocument/2006/relationships/customXml" Target="ink/ink2.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0.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4.png"/><Relationship Id="rId38" Type="http://schemas.openxmlformats.org/officeDocument/2006/relationships/customXml" Target="ink/ink5.xml"/><Relationship Id="rId46"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customXml" Target="ink/ink6.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3:47.817"/>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1568.51">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08T04:05:40.796"/>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08:11:54.326"/>
    </inkml:context>
    <inkml:brush xml:id="br0">
      <inkml:brushProperty name="width" value="0.2" units="cm"/>
      <inkml:brushProperty name="height" value="0.2" units="cm"/>
      <inkml:brushProperty name="color" value="#E71224"/>
    </inkml:brush>
  </inkml:definitions>
  <inkml:trace contextRef="#ctx0" brushRef="#br0">170 195 6624 0 0,'0'0'192'0'0,"0"0"30"0"0,0 0 2 0 0,0 0-6 0 0,0 0-2 0 0,0 0 6 0 0,0 0 30 0 0,0 0 18 0 0,0 0 2 0 0,0 0-3 0 0,0 0-10 0 0,0 0-3 0 0,0 0 0 0 0,0 0 10 0 0,0 0 46 0 0,0 0 22 0 0,0 0 2 0 0,0 0 4 0 0,0 0 17 0 0,0 0 10 0 0,0 0 1 0 0,0 0-19 0 0,0 0-80 0 0,7 3 185 0 0,2-2-309 0 0,-1 0 0 0 0,0-1 0 0 0,1 0 1 0 0,-1 0-1 0 0,1-1 0 0 0,-1 0 0 0 0,6-2-145 0 0,14-4 845 0 0,18-7-845 0 0,11-3 620 0 0,-5 5-307 0 0,1 2 0 0 0,16 1-313 0 0,116-6 60 0 0,50 8-60 0 0,-135 7 0 0 0,90 0 0 0 0,-88-5 2 0 0,76-2-106 0 0,-152 7 6 0 0</inkml:trace>
  <inkml:trace contextRef="#ctx0" brushRef="#br0" timeOffset="0.99">112 198 7168 0 0,'0'0'264'0'0,"12"0"8"0"0,-3-1-108 0 0,0 0-1 0 0,1-1 1 0 0,-1 0 0 0 0,0 0 0 0 0,-1-1 0 0 0,1 0 0 0 0,0-1-1 0 0,-1 1 1 0 0,0-2-164 0 0,36-13 288 0 0,34-11-120 0 0,-20 7-114 0 0,-11 2-54 0 0,-16 7 0 0 0,-20 8 0 0 0,0-1 0 0 0,0 0 0 0 0,0-1 0 0 0,-1 0 0 0 0,0-1 0 0 0,0 0 0 0 0,-1-1 0 0 0,-6 5-40 0 0,7-5-70 0 0,-10 9 41 0 0,0 0-30 0 0,-11 0-126 0 0,-1 3 54 0 0,1 0 1 0 0,0 0-1 0 0,0 1 1 0 0,0 0-1 0 0,-1 2 171 0 0,0 0-156 0 0,-97 35-1028 0 0,65-24 1024 0 0,-23 9 590 0 0,1 4 0 0 0,-11 9-430 0 0,27-13 848 0 0,44-22-781 0 0,-1 0 0 0 0,1-1-1 0 0,-1 0 1 0 0,0 0 0 0 0,0 0 0 0 0,0-1-67 0 0,-2 3 1785 0 0,15-9-1071 0 0,-4 3-661 0 0,4-2-58 0 0,-1 0-87 0 0,-5 3-60 0 0,0 0 5 0 0,0 0 10 0 0,0 0-23 0 0,0-1 129 0 0,0 1 1 0 0,0-1-1 0 0,0 1 1 0 0,0 0-1 0 0,0-1 1 0 0,0 1 0 0 0,0 0-1 0 0,0-1 1 0 0,-1 1-1 0 0,1 0 1 0 0,0-1-1 0 0,0 1 1 0 0,0 0 0 0 0,-1 0-1 0 0,1-1 1 0 0,0 1-1 0 0,0 0 1 0 0,-1 0-1 0 0,1-1 1 0 0,0 1-1 0 0,0 0 1 0 0,-1 0 0 0 0,1 0-1 0 0,0-1 1 0 0,-1 1-1 0 0,1 0 1 0 0,0 0-1 0 0,-1 0 31 0 0,-9-7-462 0 0,10 6 513 0 0,-9 1 195 0 0,13 0 238 0 0,-2 0-399 0 0,1 0 1 0 0,-1 0 0 0 0,0 1 0 0 0,1-1-1 0 0,-1 1 1 0 0,0 0 0 0 0,0-1 0 0 0,1 1-86 0 0,26 14 312 0 0,0-2 0 0 0,1-1 0 0 0,0-2 0 0 0,1 0 0 0 0,30 4-312 0 0,14 8 206 0 0,-51-17-96 0 0,9 2 46 0 0,-20-5-106 0 0,-1 0 1 0 0,1 1 0 0 0,-1 0-1 0 0,0 1 1 0 0,3 2-51 0 0,20 6 331 0 0,-7-2-262 0 0,-27-9-210 0 0,-1-1 3 0 0,0 0 29 0 0,0 0 12 0 0,0 0 1 0 0,0 0 33 0 0,0 0 131 0 0,0 0 21 0 0,0 0 3 0 0,0 0 44 0 0,0 0 22 0 0,0 0 2 0 0,0 0-46 0 0,0 0-178 0 0,0 0-33 0 0,8-7 230 0 0,-7 4-131 0 0,0 0 0 0 0,0 0 0 0 0,0 0 0 0 0,-1 0 0 0 0,1 0 0 0 0,-1 0 0 0 0,0 0 0 0 0,1 0 0 0 0,-2 0 0 0 0,1 0 0 0 0,0 0 0 0 0,-1 0 0 0 0,1 0 0 0 0,-1-1-2 0 0,-2-17 126 0 0,-1-41-362 0 0,4 56 229 0 0,2-31 2 0 0,-2 34 4 0 0,1 1 0 0 0,-1-1 0 0 0,1 1 0 0 0,-1-1 1 0 0,1 1-1 0 0,0-1 0 0 0,0 1 0 0 0,0 0 0 0 0,1-1 0 0 0,-1 1 1 0 0,0 0-1 0 0,1 0 0 0 0,0-1 1 0 0,0 3-53 0 0,2 5 19 0 0,-1-1 1 0 0,1 1-1 0 0,0 0 1 0 0,-1 0 0 0 0,1 2 33 0 0,-3-4-81 0 0,1 0 0 0 0,0 0 0 0 0,-1 0 0 0 0,1-1 0 0 0,1 1 0 0 0,-1-1 0 0 0,0 1 0 0 0,0-1 1 0 0,1 0-1 0 0,0 0 81 0 0,5 6-344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19:49:00.379"/>
    </inkml:context>
    <inkml:brush xml:id="br0">
      <inkml:brushProperty name="width" value="0.2" units="cm"/>
      <inkml:brushProperty name="height" value="0.2" units="cm"/>
      <inkml:brushProperty name="color" value="#E71224"/>
    </inkml:brush>
  </inkml:definitions>
  <inkml:trace contextRef="#ctx0" brushRef="#br0">0 228 4384 0 0,'0'0'127'0'0,"0"0"127"0"0,0 0 434 0 0,0 0 192 0 0,2 1 43 0 0,2 3 58 0 0,-1-1-1 0 0,1 1 1 0 0,-1 0 0 0 0,0 0 0 0 0,3 3-981 0 0,-6-5 496 0 0,0-2-167 0 0,0 0-69 0 0,2 0-17 0 0,-1 0-236 0 0,0 0 0 0 0,-1 0 0 0 0,1 0 0 0 0,0 0 0 0 0,0 0 0 0 0,0 0 0 0 0,0 0 0 0 0,0 0 0 0 0,0 1 0 0 0,0-1 0 0 0,-1 0 0 0 0,1 1 0 0 0,0-1 0 0 0,0 0 0 0 0,0 1 0 0 0,-1-1 0 0 0,1 1 0 0 0,0-1 0 0 0,0 1 0 0 0,-1-1 0 0 0,1 1 0 0 0,0 0 0 0 0,-1-1 0 0 0,1 1 0 0 0,-1 0 0 0 0,1-1 0 0 0,0 2-7 0 0,-1-1 3 0 0,1 0-1 0 0,-1 0 1 0 0,1-1 0 0 0,0 1-1 0 0,-1 0 1 0 0,1 0 0 0 0,0 0-1 0 0,0-1 1 0 0,0 1 0 0 0,-1 0-1 0 0,1-1 1 0 0,0 1 0 0 0,0-1-1 0 0,0 1 1 0 0,0-1 0 0 0,0 0-1 0 0,0 1 1 0 0,0-1 0 0 0,1 0-3 0 0,58 10 846 0 0,-49-9-750 0 0,16 3 182 0 0,0-2 0 0 0,2-1-278 0 0,32-1 214 0 0,-47 0-101 0 0,-1 0 1 0 0,1 1 0 0 0,-1 0 0 0 0,8 2-114 0 0,24 2-91 0 0,9-2-60 0 0,161 6 230 0 0,-123-8 111 0 0,79-1-259 0 0,-123 0 38 0 0,0 2 0 0 0,0 3 0 0 0,2 2 31 0 0,5 0 86 0 0,0-2 1 0 0,2-3-87 0 0,49 4-23 0 0,-2-1-103 0 0,-45-2-283 0 0,-1 1 1 0 0,3 4 408 0 0,-37-4-559 0 0,1 0-2963 0 0,-3 2-1156 0 0</inkml:trace>
  <inkml:trace contextRef="#ctx0" brushRef="#br0" timeOffset="1497.07">102 257 5296 0 0,'0'0'116'0'0,"0"0"17"0"0,0 0 12 0 0,-1 2-14 0 0,0-1-110 0 0,1-1 0 0 0,-1 1-1 0 0,0 0 1 0 0,1-1 0 0 0,-1 1 0 0 0,0 0-1 0 0,1-1 1 0 0,-1 1 0 0 0,0-1 0 0 0,0 1-1 0 0,0-1 1 0 0,0 0 0 0 0,1 1 0 0 0,-1-1-1 0 0,0 0 1 0 0,0 1 0 0 0,0-1-1 0 0,0 0 1 0 0,0 0 0 0 0,0 0 0 0 0,0 0-1 0 0,0 0 1 0 0,-1 0-21 0 0,-1 0 135 0 0,2 0-91 0 0,-1 0-1 0 0,0 0 0 0 0,1-1 1 0 0,-1 1-1 0 0,0 0 1 0 0,1-1-1 0 0,-1 1 1 0 0,0-1-1 0 0,1 0 1 0 0,-1 1-1 0 0,1-1 0 0 0,0 0 1 0 0,-1 0-1 0 0,0 0-43 0 0,0-1-81 0 0,0 1-15 0 0,2 1 42 0 0,0 0 178 0 0,0 0 72 0 0,0 0 18 0 0,0 0 72 0 0,0 0 297 0 0,0 0 126 0 0,0 0 26 0 0,0 0-27 0 0,0 0-145 0 0,0 0-69 0 0,0 0-12 0 0,0 0-21 0 0,11-7 606 0 0,27-29-1554 0 0,-36 34 426 0 0,7-6-303 0 0,0 0 0 0 0,1 0 0 0 0,-1 1 0 0 0,2 0 0 0 0,2-1 364 0 0,7-3-492 0 0,4-2 633 0 0,1 0-1 0 0,1 1 1 0 0,0 2 0 0 0,0 1 0 0 0,16-3-141 0 0,-28 8 207 0 0,0 1 0 0 0,0-1 0 0 0,-1-1 0 0 0,3-2-207 0 0,-3 2 96 0 0,0 1 0 0 0,0 1 0 0 0,3-1-96 0 0,32-10-48 0 0,-27 6-385 0 0,-1-2 0 0 0,1 0 433 0 0,-20 9-49 0 0,1 0-1 0 0,-1 1 1 0 0,1-1-1 0 0,-1 0 1 0 0,1 1 0 0 0,0 0-1 0 0,-1-1 1 0 0,1 1-1 0 0,0 0 1 0 0,1 0 49 0 0,-1 0-248 0 0,-2 0 30 0 0,-2 0 134 0 0,-8 0-50 0 0,-1 1 0 0 0,0 1-1 0 0,1-1 1 0 0,0 2 0 0 0,-1-1 0 0 0,-3 3 134 0 0,-18 7-1917 0 0,-10 7 1917 0 0,-20 7-1096 0 0,-82 33 897 0 0,135-55 198 0 0,-4 2 56 0 0,0 1 0 0 0,1 0 0 0 0,1 1 0 0 0,-6 5-55 0 0,1-1 121 0 0,1-3 155 0 0,13-8-184 0 0,-1 1 0 0 0,0-1 0 0 0,1 1-1 0 0,-1 0 1 0 0,1 0 0 0 0,-2 1-92 0 0,-1 3 177 0 0,-1 0-1 0 0,1 0 1 0 0,1 0 0 0 0,-1 1 0 0 0,-3 6-177 0 0,8-11 273 0 0,-13 22 912 0 0,10-18-1129 0 0,0 4 7 0 0,-3 16 65 0 0,-5 17-117 0 0,11-42 3 0 0,0 0 0 0 0,0-1 0 0 0,0 1 0 0 0,0 0 1 0 0,0-1-1 0 0,0 1 0 0 0,0 0 0 0 0,0-1 0 0 0,1 1 0 0 0,-1 0 1 0 0,0-1-1 0 0,0 1 0 0 0,1 0 0 0 0,-1-1 0 0 0,0 1 0 0 0,1-1 1 0 0,-1 1-1 0 0,0-1 0 0 0,1 1 0 0 0,-1-1 0 0 0,1 1 0 0 0,0 0-14 0 0,16 9 689 0 0,-11-7-485 0 0,0-1 1 0 0,0 0 0 0 0,0 0 0 0 0,0-1 0 0 0,2 0-205 0 0,20 2 34 0 0,-17-3-17 0 0,-1 1 0 0 0,0 0-1 0 0,1 1 1 0 0,-1 0 0 0 0,0 1-1 0 0,0 0 1 0 0,0 1 0 0 0,0 0-17 0 0,17 9 38 0 0,15 7 382 0 0,2-2-420 0 0,66 33 1062 0 0,-83-40-1062 0 0,0-2 0 0 0,0 0 0 0 0,25 3 0 0 0,-37-7 8 0 0,11 1-704 0 0,-26-6 440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08:11:54.328"/>
    </inkml:context>
    <inkml:brush xml:id="br0">
      <inkml:brushProperty name="width" value="0.2" units="cm"/>
      <inkml:brushProperty name="height" value="0.2" units="cm"/>
      <inkml:brushProperty name="color" value="#E71224"/>
    </inkml:brush>
  </inkml:definitions>
  <inkml:trace contextRef="#ctx0" brushRef="#br0">382 0 6408 0 0,'11'21'560'0'0,"-9"-19"-546"0"0,-1 0 0 0 0,0 0 1 0 0,0 0-1 0 0,0 1 0 0 0,0-1 0 0 0,0 0 1 0 0,0 1-1 0 0,-1-1 0 0 0,1 0 0 0 0,-1 1 1 0 0,0-1-1 0 0,0 1 0 0 0,0-1 0 0 0,0 1 1 0 0,0-1-1 0 0,0 2-14 0 0,-1-1 233 0 0,1 0 1 0 0,1 0 0 0 0,-1 0-1 0 0,0 0 1 0 0,1 0 0 0 0,-1 0-1 0 0,1-1 1 0 0,0 1 0 0 0,0 0-1 0 0,0 0 1 0 0,0 0 0 0 0,1-1-1 0 0,-1 1 1 0 0,1-1 0 0 0,-1 1-1 0 0,3 1-233 0 0,2 1 789 0 0,2 3-296 0 0,-9-9 876 0 0,-1-1-1293 0 0,0 0-1 0 0,1 0 1 0 0,-1 0-1 0 0,0 1 1 0 0,0-1-1 0 0,0 0 1 0 0,-1 1-1 0 0,1 0 1 0 0,0-1-1 0 0,-1 1 1 0 0,1 0-1 0 0,0 0 0 0 0,-1 0 1 0 0,1 1-1 0 0,-1-1 1 0 0,0 0-76 0 0,-7 1 236 0 0,1-1 1 0 0,-1 0-1 0 0,-4-2-236 0 0,6 1 97 0 0,0 1-1 0 0,-1 0 0 0 0,1 0 0 0 0,-1 1 1 0 0,-5 0-97 0 0,0 1 41 0 0,0 1 1 0 0,0 1-1 0 0,1 0 1 0 0,-1 1 0 0 0,-6 4-42 0 0,-9 2 4 0 0,14-4-62 0 0,1-1 0 0 0,-1 2 0 0 0,-9 6 58 0 0,11-5-33 0 0,0 0-1 0 0,0 1 0 0 0,1 1 1 0 0,-10 9 33 0 0,19-15-6 0 0,0 0 0 0 0,1 0 1 0 0,-1 0-1 0 0,1 0 0 0 0,0 1 0 0 0,0-1 1 0 0,0 1 5 0 0,-9 17-24 0 0,10-21 29 0 0,0 1 1 0 0,1-1 0 0 0,-1 1-1 0 0,0 0 1 0 0,1-1 0 0 0,-1 1 0 0 0,1 0-1 0 0,0-1 1 0 0,0 1 0 0 0,-1 0-1 0 0,1 0 1 0 0,0-1 0 0 0,0 1 0 0 0,1 0-1 0 0,-1 0 1 0 0,0-1 0 0 0,0 1-1 0 0,1 0 1 0 0,-1-1 0 0 0,1 1 0 0 0,0 0-1 0 0,-1-1 1 0 0,1 1 0 0 0,0-1-1 0 0,0 1 1 0 0,0-1 0 0 0,0 1 0 0 0,1 0-6 0 0,22 16 144 0 0,-2-1-75 0 0,-20-15-62 0 0,1 0-1 0 0,-1 0 1 0 0,1 0 0 0 0,-1 0-1 0 0,1 0 1 0 0,0-1 0 0 0,-1 1-1 0 0,1-1 1 0 0,0 0 0 0 0,2 1-7 0 0,24 5 0 0 0,-25-6 0 0 0,0 1 0 0 0,-1-1 0 0 0,0 1 0 0 0,1 0 0 0 0,-1 0 0 0 0,0 0 0 0 0,0 0 0 0 0,0 1 0 0 0,13 7 0 0 0,-6-3 0 0 0,0 0 0 0 0,-1 1 0 0 0,7 6 0 0 0,-12-10 0 0 0,50 52 64 0 0,-53-54-55 0 0,1 0 1 0 0,-1 0-1 0 0,1 0 1 0 0,-1 1 0 0 0,0-1-1 0 0,0 1 1 0 0,0-1 0 0 0,0 1-1 0 0,0-1 1 0 0,0 1 0 0 0,-1 0-1 0 0,1-1 1 0 0,-1 1-10 0 0,7 21 96 0 0,-6-20-90 0 0,1-1 0 0 0,-1 1 0 0 0,-1-1 0 0 0,1 1 0 0 0,-1 0 0 0 0,1-1 0 0 0,-1 1 0 0 0,0 0 0 0 0,0-1 0 0 0,0 1 0 0 0,-1 1-6 0 0,0 9 54 0 0,2-7-44 0 0,2 0-10 0 0,-3-6 3 0 0,1 1 0 0 0,-1-1-1 0 0,0 0 1 0 0,1 0-1 0 0,-1 1 1 0 0,0-1-1 0 0,0 0 1 0 0,0 1 0 0 0,0-1-1 0 0,0 0 1 0 0,0 1-1 0 0,-1-1 1 0 0,1 0-1 0 0,0 0 1 0 0,-1 1-1 0 0,1-1 1 0 0,-1 0 0 0 0,1 0-1 0 0,-1 1 1 0 0,1-1-1 0 0,-1 0 1 0 0,0 0-3 0 0,-3 9 18 0 0,3-7-2 0 0,1 1 1 0 0,-1-1-1 0 0,-1 0 0 0 0,1 1 1 0 0,0-1-1 0 0,-1 0 0 0 0,0 0 1 0 0,-1 2-17 0 0,-6 7 100 0 0,5-11-80 0 0,2 0 4 0 0,-28 21 192 0 0,-6-2 482 0 0,25-13-698 0 0,10-6-5 0 0,1 1-6 0 0,-1-2-69 0 0,-7 7-96 0 0,-9 20 148 0 0,14-20-20 0 0,2 1 36 0 0,2-1 12 0 0,-1-5 18 0 0,1 0-1 0 0,-1 0 0 0 0,1 0 0 0 0,0 0 1 0 0,0 0-1 0 0,0-1 0 0 0,0 1 0 0 0,0 0 0 0 0,0 0 1 0 0,0-1-1 0 0,1 1 0 0 0,-1 0 0 0 0,0-1 1 0 0,1 0-1 0 0,0 1 0 0 0,0 0-17 0 0,2-1 22 0 0,-1 1 0 0 0,1-1 0 0 0,-1 0 0 0 0,1 0 0 0 0,-1 0 0 0 0,1 0-1 0 0,3-1-21 0 0,7 3-29 0 0,-7-1 29 0 0,-6-1 0 0 0,0-1 0 0 0,0 1 0 0 0,0 0 0 0 0,0 0 0 0 0,0 0 0 0 0,0-1 0 0 0,-1 1 0 0 0,1 0 0 0 0,0 0 0 0 0,-1 0 0 0 0,1 0 0 0 0,0 0 0 0 0,-1 1 0 0 0,1-1 0 0 0,-1 0 0 0 0,0 0 0 0 0,1 0 0 0 0,-1 0 0 0 0,0 0 0 0 0,0 1 0 0 0,0-1 0 0 0,0 0 0 0 0,1 0 0 0 0,-2 0 0 0 0,1 1 0 0 0,0-1 0 0 0,0 2 0 0 0,0 0-3 0 0,-1 1 0 0 0,1 0 0 0 0,-1-1 0 0 0,0 1-1 0 0,0-1 1 0 0,0 1 0 0 0,0-1 0 0 0,-1 1-1 0 0,0-1 1 0 0,1 0 0 0 0,-2 1 3 0 0,-24 34-99 0 0,20-30 79 0 0,-2 2 10 0 0,1 1 0 0 0,0 0 0 0 0,1 1 0 0 0,0 0 1 0 0,0 0-1 0 0,2 0 0 0 0,-1 1 0 0 0,2 0 0 0 0,-1 0 0 0 0,2 0 0 0 0,0 0 1 0 0,0 1-1 0 0,2-1 10 0 0,-15 115-107 0 0,14-90 104 0 0,1-1 1 0 0,2 1-1 0 0,2-1 0 0 0,4 23 3 0 0,-6-56-2 0 0,-1 2 15 0 0,1 0 0 0 0,0 0-1 0 0,0 0 1 0 0,1 0 0 0 0,0 0 0 0 0,0 0 0 0 0,0 0 0 0 0,1-1 0 0 0,-1 1 0 0 0,2-1 0 0 0,-1 0-1 0 0,2 3-12 0 0,2-1 41 0 0,-1 0 0 0 0,1-1 0 0 0,1 1 0 0 0,-1-1 0 0 0,1-1 0 0 0,0 1 0 0 0,0-1 0 0 0,1-1 0 0 0,-1 0 0 0 0,1 0 0 0 0,0 0 0 0 0,2-1-41 0 0,1 1 34 0 0,1-2-1 0 0,1 1 1 0 0,-1-2-1 0 0,0 0 1 0 0,0 0-1 0 0,1-1 1 0 0,-1-1-1 0 0,8-1-33 0 0,83-13-1684 0 0,-79 12 801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6T20:09:40.426"/>
    </inkml:context>
    <inkml:brush xml:id="br0">
      <inkml:brushProperty name="width" value="0.2" units="cm"/>
      <inkml:brushProperty name="height" value="0.2" units="cm"/>
      <inkml:brushProperty name="color" value="#E71224"/>
    </inkml:brush>
  </inkml:definitions>
  <inkml:trace contextRef="#ctx0" brushRef="#br0">488 0 5672 0 0,'0'0'120'0'0,"0"0"24"0"0,0 0 8 0 0,0 0 16 0 0,0 0-168 0 0,0 0 0 0 0,0 0 0 0 0,0 0 0 0 0,5 7-256 0 0,-5 0-80 0 0,0-7-16 0 0,4 7-1120 0 0,0-3-216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272</TotalTime>
  <Pages>20</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21545</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Javier Soon</cp:lastModifiedBy>
  <cp:revision>5</cp:revision>
  <cp:lastPrinted>2002-04-23T16:31:00Z</cp:lastPrinted>
  <dcterms:created xsi:type="dcterms:W3CDTF">2020-04-16T23:18:00Z</dcterms:created>
  <dcterms:modified xsi:type="dcterms:W3CDTF">2020-04-21T05:33:00Z</dcterms:modified>
</cp:coreProperties>
</file>